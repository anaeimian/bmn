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DFD5A" w14:textId="77777777" w:rsidR="00D71964" w:rsidRPr="006E1948" w:rsidRDefault="00D71964" w:rsidP="00F85A4A">
      <w:pPr>
        <w:jc w:val="center"/>
        <w:rPr>
          <w:rFonts w:asciiTheme="majorBidi" w:hAnsiTheme="majorBidi" w:cstheme="majorBidi"/>
          <w:sz w:val="32"/>
          <w:szCs w:val="32"/>
        </w:rPr>
      </w:pPr>
      <w:r w:rsidRPr="006E1948">
        <w:rPr>
          <w:rFonts w:asciiTheme="majorBidi" w:hAnsiTheme="majorBidi" w:cstheme="majorBidi"/>
          <w:sz w:val="32"/>
          <w:szCs w:val="32"/>
        </w:rPr>
        <w:t>Studying the Effects of Web Based Portals on Perceived Quality of Undergraduate Teaching and Learning</w:t>
      </w:r>
      <w:bookmarkStart w:id="0" w:name="_GoBack"/>
      <w:bookmarkEnd w:id="0"/>
    </w:p>
    <w:p w14:paraId="371D24F0" w14:textId="77777777" w:rsidR="005F5B7E" w:rsidRDefault="005F5B7E" w:rsidP="001D73C4">
      <w:pPr>
        <w:rPr>
          <w:rFonts w:asciiTheme="majorBidi" w:hAnsiTheme="majorBidi" w:cstheme="majorBidi"/>
          <w:b/>
          <w:bCs/>
        </w:rPr>
      </w:pPr>
    </w:p>
    <w:p w14:paraId="741ECA59" w14:textId="7F4B0154" w:rsidR="001D73C4" w:rsidRDefault="00CD096B">
      <w:pPr>
        <w:autoSpaceDE w:val="0"/>
        <w:autoSpaceDN w:val="0"/>
        <w:adjustRightInd w:val="0"/>
        <w:spacing w:after="0" w:line="240" w:lineRule="auto"/>
        <w:rPr>
          <w:ins w:id="1" w:author="SONY" w:date="2015-10-23T15:09:00Z"/>
          <w:rFonts w:asciiTheme="majorBidi" w:hAnsiTheme="majorBidi" w:cstheme="majorBidi"/>
          <w:sz w:val="28"/>
          <w:szCs w:val="28"/>
        </w:rPr>
        <w:pPrChange w:id="2" w:author="SONY" w:date="2015-10-23T15:08:00Z">
          <w:pPr/>
        </w:pPrChange>
      </w:pPr>
      <w:ins w:id="3" w:author="SONY" w:date="2015-10-23T15:41:00Z">
        <w:r w:rsidRPr="00CD096B">
          <w:rPr>
            <w:rFonts w:asciiTheme="majorBidi" w:hAnsiTheme="majorBidi" w:cstheme="majorBidi"/>
            <w:sz w:val="28"/>
            <w:szCs w:val="28"/>
          </w:rPr>
          <w:t>Learning environment quality is closely associated with academic achievements, and more importantly the level of satisfaction of students and instructors of educational environments</w:t>
        </w:r>
        <w:r>
          <w:rPr>
            <w:rFonts w:asciiTheme="majorBidi" w:hAnsiTheme="majorBidi" w:cstheme="majorBidi"/>
            <w:sz w:val="28"/>
            <w:szCs w:val="28"/>
          </w:rPr>
          <w:t>.</w:t>
        </w:r>
      </w:ins>
      <w:ins w:id="4" w:author="SONY" w:date="2015-10-23T14:31:00Z">
        <w:r w:rsidR="006D170D">
          <w:rPr>
            <w:rFonts w:asciiTheme="majorBidi" w:hAnsiTheme="majorBidi" w:cstheme="majorBidi"/>
            <w:sz w:val="28"/>
            <w:szCs w:val="28"/>
          </w:rPr>
          <w:t xml:space="preserve"> </w:t>
        </w:r>
      </w:ins>
      <w:commentRangeStart w:id="5"/>
      <w:del w:id="6" w:author="SONY" w:date="2015-10-23T14:13:00Z">
        <w:r w:rsidR="006B046F" w:rsidRPr="00C648B5" w:rsidDel="00F22329">
          <w:rPr>
            <w:rFonts w:asciiTheme="majorBidi" w:hAnsiTheme="majorBidi" w:cstheme="majorBidi"/>
            <w:sz w:val="28"/>
            <w:szCs w:val="28"/>
          </w:rPr>
          <w:delText xml:space="preserve">The </w:delText>
        </w:r>
        <w:r w:rsidR="006B046F" w:rsidRPr="006E1948" w:rsidDel="00F22329">
          <w:rPr>
            <w:rFonts w:asciiTheme="majorBidi" w:hAnsiTheme="majorBidi" w:cstheme="majorBidi"/>
            <w:sz w:val="28"/>
            <w:szCs w:val="28"/>
          </w:rPr>
          <w:delText xml:space="preserve">young generation in today’s world spends most of its time in schools and universities. </w:delText>
        </w:r>
        <w:r w:rsidR="00797901" w:rsidRPr="006E1948" w:rsidDel="00F22329">
          <w:rPr>
            <w:rFonts w:asciiTheme="majorBidi" w:hAnsiTheme="majorBidi" w:cstheme="majorBidi"/>
            <w:sz w:val="28"/>
            <w:szCs w:val="28"/>
          </w:rPr>
          <w:delText xml:space="preserve">They spend </w:delText>
        </w:r>
        <w:r w:rsidR="005815CF" w:rsidRPr="006E1948" w:rsidDel="00F22329">
          <w:rPr>
            <w:rFonts w:asciiTheme="majorBidi" w:hAnsiTheme="majorBidi" w:cstheme="majorBidi"/>
            <w:sz w:val="28"/>
            <w:szCs w:val="28"/>
          </w:rPr>
          <w:delText xml:space="preserve">long hours </w:delText>
        </w:r>
        <w:r w:rsidR="00797901" w:rsidRPr="006E1948" w:rsidDel="00F22329">
          <w:rPr>
            <w:rFonts w:asciiTheme="majorBidi" w:hAnsiTheme="majorBidi" w:cstheme="majorBidi"/>
            <w:sz w:val="28"/>
            <w:szCs w:val="28"/>
          </w:rPr>
          <w:delText>in classroo</w:delText>
        </w:r>
        <w:r w:rsidR="00372E5A" w:rsidRPr="006E1948" w:rsidDel="00F22329">
          <w:rPr>
            <w:rFonts w:asciiTheme="majorBidi" w:hAnsiTheme="majorBidi" w:cstheme="majorBidi"/>
            <w:sz w:val="28"/>
            <w:szCs w:val="28"/>
          </w:rPr>
          <w:delText xml:space="preserve">ms, libraries and laboratories. </w:delText>
        </w:r>
        <w:commentRangeEnd w:id="5"/>
        <w:r w:rsidR="00570458" w:rsidDel="00F22329">
          <w:rPr>
            <w:rStyle w:val="CommentReference"/>
          </w:rPr>
          <w:commentReference w:id="5"/>
        </w:r>
      </w:del>
      <w:ins w:id="7" w:author="SONY" w:date="2015-10-23T15:41:00Z">
        <w:r w:rsidR="000F246C">
          <w:rPr>
            <w:rFonts w:asciiTheme="majorBidi" w:hAnsiTheme="majorBidi" w:cstheme="majorBidi"/>
            <w:sz w:val="28"/>
            <w:szCs w:val="28"/>
          </w:rPr>
          <w:t>Therefore,</w:t>
        </w:r>
      </w:ins>
      <w:del w:id="8" w:author="SONY" w:date="2015-10-23T15:41:00Z">
        <w:r w:rsidR="00372E5A" w:rsidRPr="006E1948" w:rsidDel="000F246C">
          <w:rPr>
            <w:rFonts w:asciiTheme="majorBidi" w:hAnsiTheme="majorBidi" w:cstheme="majorBidi"/>
            <w:sz w:val="28"/>
            <w:szCs w:val="28"/>
          </w:rPr>
          <w:delText>So,</w:delText>
        </w:r>
      </w:del>
      <w:r w:rsidR="00372E5A" w:rsidRPr="006E1948">
        <w:rPr>
          <w:rFonts w:asciiTheme="majorBidi" w:hAnsiTheme="majorBidi" w:cstheme="majorBidi"/>
          <w:sz w:val="28"/>
          <w:szCs w:val="28"/>
        </w:rPr>
        <w:t xml:space="preserve"> studying factors that significantly affect </w:t>
      </w:r>
      <w:r w:rsidR="007A6FBE" w:rsidRPr="006E1948">
        <w:rPr>
          <w:rFonts w:asciiTheme="majorBidi" w:hAnsiTheme="majorBidi" w:cstheme="majorBidi"/>
          <w:sz w:val="28"/>
          <w:szCs w:val="28"/>
        </w:rPr>
        <w:t>a student or a teacher’s performance is of great importance. Having spent many years in various educational environments, we were already familiar with a set of obstacles that normally interrupt</w:t>
      </w:r>
      <w:del w:id="9" w:author="Benyamin" w:date="2015-10-19T13:55:00Z">
        <w:r w:rsidR="007A6FBE" w:rsidRPr="006E1948" w:rsidDel="00CC485A">
          <w:rPr>
            <w:rFonts w:asciiTheme="majorBidi" w:hAnsiTheme="majorBidi" w:cstheme="majorBidi"/>
            <w:sz w:val="28"/>
            <w:szCs w:val="28"/>
          </w:rPr>
          <w:delText>s</w:delText>
        </w:r>
      </w:del>
      <w:r w:rsidR="007A6FBE" w:rsidRPr="006E1948">
        <w:rPr>
          <w:rFonts w:asciiTheme="majorBidi" w:hAnsiTheme="majorBidi" w:cstheme="majorBidi"/>
          <w:sz w:val="28"/>
          <w:szCs w:val="28"/>
        </w:rPr>
        <w:t xml:space="preserve"> a class, reduces students’ perceived quality of </w:t>
      </w:r>
      <w:commentRangeStart w:id="10"/>
      <w:r w:rsidR="007A6FBE" w:rsidRPr="006E1948">
        <w:rPr>
          <w:rFonts w:asciiTheme="majorBidi" w:hAnsiTheme="majorBidi" w:cstheme="majorBidi"/>
          <w:sz w:val="28"/>
          <w:szCs w:val="28"/>
        </w:rPr>
        <w:t>teaching</w:t>
      </w:r>
      <w:commentRangeEnd w:id="10"/>
      <w:r w:rsidR="00570458">
        <w:rPr>
          <w:rStyle w:val="CommentReference"/>
        </w:rPr>
        <w:commentReference w:id="10"/>
      </w:r>
      <w:r w:rsidR="007A6FBE" w:rsidRPr="006E1948">
        <w:rPr>
          <w:rFonts w:asciiTheme="majorBidi" w:hAnsiTheme="majorBidi" w:cstheme="majorBidi"/>
          <w:sz w:val="28"/>
          <w:szCs w:val="28"/>
        </w:rPr>
        <w:t xml:space="preserve">, their satisfaction and a teacher’s perceived quality of </w:t>
      </w:r>
      <w:r w:rsidR="00EF6764" w:rsidRPr="006E1948">
        <w:rPr>
          <w:rFonts w:asciiTheme="majorBidi" w:hAnsiTheme="majorBidi" w:cstheme="majorBidi"/>
          <w:sz w:val="28"/>
          <w:szCs w:val="28"/>
        </w:rPr>
        <w:t xml:space="preserve">learning. </w:t>
      </w:r>
      <w:ins w:id="11" w:author="Benyamin" w:date="2015-10-19T12:52:00Z">
        <w:r w:rsidR="00570458" w:rsidRPr="00570458">
          <w:rPr>
            <w:rFonts w:asciiTheme="majorBidi" w:hAnsiTheme="majorBidi" w:cstheme="majorBidi"/>
            <w:sz w:val="28"/>
            <w:szCs w:val="28"/>
          </w:rPr>
          <w:t>We conducted extensive empirical (research using) domain observations and user interviews</w:t>
        </w:r>
        <w:r w:rsidR="00570458">
          <w:rPr>
            <w:rFonts w:asciiTheme="majorBidi" w:hAnsiTheme="majorBidi" w:cstheme="majorBidi"/>
            <w:sz w:val="28"/>
            <w:szCs w:val="28"/>
          </w:rPr>
          <w:t xml:space="preserve"> to analyze </w:t>
        </w:r>
      </w:ins>
      <w:del w:id="12" w:author="Benyamin" w:date="2015-10-19T12:52:00Z">
        <w:r w:rsidR="00EF6764" w:rsidRPr="006E1948" w:rsidDel="00570458">
          <w:rPr>
            <w:rFonts w:asciiTheme="majorBidi" w:hAnsiTheme="majorBidi" w:cstheme="majorBidi"/>
            <w:sz w:val="28"/>
            <w:szCs w:val="28"/>
          </w:rPr>
          <w:delText xml:space="preserve">After </w:delText>
        </w:r>
      </w:del>
      <w:commentRangeStart w:id="13"/>
      <w:del w:id="14" w:author="Benyamin" w:date="2015-10-19T12:54:00Z">
        <w:r w:rsidR="00EF6764" w:rsidRPr="006E1948" w:rsidDel="00CF3120">
          <w:rPr>
            <w:rFonts w:asciiTheme="majorBidi" w:hAnsiTheme="majorBidi" w:cstheme="majorBidi"/>
            <w:sz w:val="28"/>
            <w:szCs w:val="28"/>
          </w:rPr>
          <w:delText xml:space="preserve">some </w:delText>
        </w:r>
        <w:commentRangeEnd w:id="13"/>
        <w:r w:rsidR="00570458" w:rsidDel="00CF3120">
          <w:rPr>
            <w:rStyle w:val="CommentReference"/>
          </w:rPr>
          <w:commentReference w:id="13"/>
        </w:r>
        <w:r w:rsidR="00EF6764" w:rsidRPr="006E1948" w:rsidDel="00CF3120">
          <w:rPr>
            <w:rFonts w:asciiTheme="majorBidi" w:hAnsiTheme="majorBidi" w:cstheme="majorBidi"/>
            <w:sz w:val="28"/>
            <w:szCs w:val="28"/>
          </w:rPr>
          <w:delText xml:space="preserve">observations and interviews, </w:delText>
        </w:r>
      </w:del>
      <w:del w:id="15" w:author="Benyamin" w:date="2015-10-19T12:51:00Z">
        <w:r w:rsidR="00EF6764" w:rsidRPr="006E1948" w:rsidDel="00570458">
          <w:rPr>
            <w:rFonts w:asciiTheme="majorBidi" w:hAnsiTheme="majorBidi" w:cstheme="majorBidi"/>
            <w:sz w:val="28"/>
            <w:szCs w:val="28"/>
          </w:rPr>
          <w:delText xml:space="preserve">we came to realize that </w:delText>
        </w:r>
      </w:del>
      <w:del w:id="16" w:author="Benyamin" w:date="2015-10-19T12:54:00Z">
        <w:r w:rsidR="00EF6764" w:rsidRPr="006E1948" w:rsidDel="00CF3120">
          <w:rPr>
            <w:rFonts w:asciiTheme="majorBidi" w:hAnsiTheme="majorBidi" w:cstheme="majorBidi"/>
            <w:sz w:val="28"/>
            <w:szCs w:val="28"/>
          </w:rPr>
          <w:delText xml:space="preserve">the majority of </w:delText>
        </w:r>
      </w:del>
      <w:ins w:id="17" w:author="Benyamin" w:date="2015-10-19T12:54:00Z">
        <w:r w:rsidR="00CF3120">
          <w:rPr>
            <w:rFonts w:asciiTheme="majorBidi" w:hAnsiTheme="majorBidi" w:cstheme="majorBidi"/>
            <w:sz w:val="28"/>
            <w:szCs w:val="28"/>
          </w:rPr>
          <w:t xml:space="preserve">factors causing </w:t>
        </w:r>
      </w:ins>
      <w:del w:id="18" w:author="Benyamin" w:date="2015-10-19T12:54:00Z">
        <w:r w:rsidR="00EF6764" w:rsidRPr="006E1948" w:rsidDel="00CF3120">
          <w:rPr>
            <w:rFonts w:asciiTheme="majorBidi" w:hAnsiTheme="majorBidi" w:cstheme="majorBidi"/>
            <w:sz w:val="28"/>
            <w:szCs w:val="28"/>
          </w:rPr>
          <w:delText xml:space="preserve">these </w:delText>
        </w:r>
      </w:del>
      <w:r w:rsidR="00EF6764" w:rsidRPr="006E1948">
        <w:rPr>
          <w:rFonts w:asciiTheme="majorBidi" w:hAnsiTheme="majorBidi" w:cstheme="majorBidi"/>
          <w:sz w:val="28"/>
          <w:szCs w:val="28"/>
        </w:rPr>
        <w:t>interruptions and disturbances</w:t>
      </w:r>
      <w:ins w:id="19" w:author="Benyamin" w:date="2015-10-19T12:54:00Z">
        <w:r w:rsidR="00CF3120">
          <w:rPr>
            <w:rFonts w:asciiTheme="majorBidi" w:hAnsiTheme="majorBidi" w:cstheme="majorBidi"/>
            <w:sz w:val="28"/>
            <w:szCs w:val="28"/>
          </w:rPr>
          <w:t xml:space="preserve">. Our </w:t>
        </w:r>
      </w:ins>
      <w:ins w:id="20" w:author="Benyamin" w:date="2015-10-19T12:57:00Z">
        <w:r w:rsidR="00CF3120">
          <w:rPr>
            <w:rFonts w:asciiTheme="majorBidi" w:hAnsiTheme="majorBidi" w:cstheme="majorBidi"/>
            <w:sz w:val="28"/>
            <w:szCs w:val="28"/>
          </w:rPr>
          <w:t xml:space="preserve">study </w:t>
        </w:r>
      </w:ins>
      <w:ins w:id="21" w:author="Benyamin" w:date="2015-10-19T12:54:00Z">
        <w:r w:rsidR="00CF3120">
          <w:rPr>
            <w:rFonts w:asciiTheme="majorBidi" w:hAnsiTheme="majorBidi" w:cstheme="majorBidi"/>
            <w:sz w:val="28"/>
            <w:szCs w:val="28"/>
          </w:rPr>
          <w:t>results indicate that</w:t>
        </w:r>
      </w:ins>
      <w:r w:rsidR="00EF6764" w:rsidRPr="006E1948">
        <w:rPr>
          <w:rFonts w:asciiTheme="majorBidi" w:hAnsiTheme="majorBidi" w:cstheme="majorBidi"/>
          <w:sz w:val="28"/>
          <w:szCs w:val="28"/>
        </w:rPr>
        <w:t xml:space="preserve"> </w:t>
      </w:r>
      <w:ins w:id="22" w:author="Benyamin" w:date="2015-10-19T13:03:00Z">
        <w:r w:rsidR="00CF3120">
          <w:rPr>
            <w:rFonts w:asciiTheme="majorBidi" w:hAnsiTheme="majorBidi" w:cstheme="majorBidi"/>
            <w:sz w:val="28"/>
            <w:szCs w:val="28"/>
          </w:rPr>
          <w:t xml:space="preserve">the </w:t>
        </w:r>
      </w:ins>
      <w:ins w:id="23" w:author="Benyamin" w:date="2015-10-19T13:58:00Z">
        <w:r w:rsidR="001F3E7E">
          <w:rPr>
            <w:rFonts w:asciiTheme="majorBidi" w:hAnsiTheme="majorBidi" w:cstheme="majorBidi"/>
            <w:sz w:val="28"/>
            <w:szCs w:val="28"/>
          </w:rPr>
          <w:t xml:space="preserve">majority of these </w:t>
        </w:r>
      </w:ins>
      <w:ins w:id="24" w:author="Benyamin" w:date="2015-10-19T13:02:00Z">
        <w:r w:rsidR="00CF3120">
          <w:rPr>
            <w:rFonts w:asciiTheme="majorBidi" w:hAnsiTheme="majorBidi" w:cstheme="majorBidi"/>
            <w:sz w:val="28"/>
            <w:szCs w:val="28"/>
          </w:rPr>
          <w:t xml:space="preserve">problems are caused by </w:t>
        </w:r>
      </w:ins>
      <w:ins w:id="25" w:author="Benyamin" w:date="2015-10-19T13:04:00Z">
        <w:r w:rsidR="00FE29DC">
          <w:rPr>
            <w:rFonts w:asciiTheme="majorBidi" w:hAnsiTheme="majorBidi" w:cstheme="majorBidi"/>
            <w:sz w:val="28"/>
            <w:szCs w:val="28"/>
          </w:rPr>
          <w:t xml:space="preserve">issues </w:t>
        </w:r>
      </w:ins>
      <w:ins w:id="26" w:author="Benyamin" w:date="2015-10-19T12:55:00Z">
        <w:r w:rsidR="00CF3120">
          <w:rPr>
            <w:rFonts w:asciiTheme="majorBidi" w:hAnsiTheme="majorBidi" w:cstheme="majorBidi"/>
            <w:sz w:val="28"/>
            <w:szCs w:val="28"/>
          </w:rPr>
          <w:t xml:space="preserve">related </w:t>
        </w:r>
      </w:ins>
      <w:del w:id="27" w:author="Benyamin" w:date="2015-10-19T12:55:00Z">
        <w:r w:rsidR="00EF6764" w:rsidRPr="006E1948" w:rsidDel="00CF3120">
          <w:rPr>
            <w:rFonts w:asciiTheme="majorBidi" w:hAnsiTheme="majorBidi" w:cstheme="majorBidi"/>
            <w:sz w:val="28"/>
            <w:szCs w:val="28"/>
          </w:rPr>
          <w:delText xml:space="preserve">stem from </w:delText>
        </w:r>
        <w:r w:rsidR="004455E3" w:rsidRPr="006E1948" w:rsidDel="00CF3120">
          <w:rPr>
            <w:rFonts w:asciiTheme="majorBidi" w:hAnsiTheme="majorBidi" w:cstheme="majorBidi"/>
            <w:sz w:val="28"/>
            <w:szCs w:val="28"/>
          </w:rPr>
          <w:delText>difficulties with</w:delText>
        </w:r>
      </w:del>
      <w:ins w:id="28" w:author="Benyamin" w:date="2015-10-19T12:55:00Z">
        <w:r w:rsidR="00CF3120">
          <w:rPr>
            <w:rFonts w:asciiTheme="majorBidi" w:hAnsiTheme="majorBidi" w:cstheme="majorBidi"/>
            <w:sz w:val="28"/>
            <w:szCs w:val="28"/>
          </w:rPr>
          <w:t>to</w:t>
        </w:r>
      </w:ins>
      <w:r w:rsidR="004455E3" w:rsidRPr="006E1948">
        <w:rPr>
          <w:rFonts w:asciiTheme="majorBidi" w:hAnsiTheme="majorBidi" w:cstheme="majorBidi"/>
          <w:sz w:val="28"/>
          <w:szCs w:val="28"/>
        </w:rPr>
        <w:t xml:space="preserve"> </w:t>
      </w:r>
      <w:r w:rsidR="004C130A" w:rsidRPr="006E1948">
        <w:rPr>
          <w:rFonts w:asciiTheme="majorBidi" w:hAnsiTheme="majorBidi" w:cstheme="majorBidi"/>
          <w:sz w:val="28"/>
          <w:szCs w:val="28"/>
        </w:rPr>
        <w:t>class</w:t>
      </w:r>
      <w:ins w:id="29" w:author="Benyamin" w:date="2015-10-19T12:55:00Z">
        <w:r w:rsidR="00CF3120">
          <w:rPr>
            <w:rFonts w:asciiTheme="majorBidi" w:hAnsiTheme="majorBidi" w:cstheme="majorBidi"/>
            <w:sz w:val="28"/>
            <w:szCs w:val="28"/>
          </w:rPr>
          <w:t>room</w:t>
        </w:r>
      </w:ins>
      <w:r w:rsidR="004C130A" w:rsidRPr="006E1948">
        <w:rPr>
          <w:rFonts w:asciiTheme="majorBidi" w:hAnsiTheme="majorBidi" w:cstheme="majorBidi"/>
          <w:sz w:val="28"/>
          <w:szCs w:val="28"/>
        </w:rPr>
        <w:t xml:space="preserve"> equipment</w:t>
      </w:r>
      <w:ins w:id="30" w:author="Benyamin" w:date="2015-10-19T13:04:00Z">
        <w:r w:rsidR="00FE29DC">
          <w:rPr>
            <w:rFonts w:asciiTheme="majorBidi" w:hAnsiTheme="majorBidi" w:cstheme="majorBidi"/>
            <w:sz w:val="28"/>
            <w:szCs w:val="28"/>
          </w:rPr>
          <w:t xml:space="preserve"> and environment. Other issues negatively affecting the perceived quality of teaching</w:t>
        </w:r>
      </w:ins>
      <w:r w:rsidR="004455E3" w:rsidRPr="006E1948">
        <w:rPr>
          <w:rFonts w:asciiTheme="majorBidi" w:hAnsiTheme="majorBidi" w:cstheme="majorBidi"/>
          <w:sz w:val="28"/>
          <w:szCs w:val="28"/>
        </w:rPr>
        <w:t xml:space="preserve"> </w:t>
      </w:r>
      <w:ins w:id="31" w:author="Benyamin" w:date="2015-10-19T13:05:00Z">
        <w:r w:rsidR="00FE29DC">
          <w:rPr>
            <w:rFonts w:asciiTheme="majorBidi" w:hAnsiTheme="majorBidi" w:cstheme="majorBidi"/>
            <w:sz w:val="28"/>
            <w:szCs w:val="28"/>
          </w:rPr>
          <w:t xml:space="preserve">were reported to be related to </w:t>
        </w:r>
      </w:ins>
      <w:del w:id="32" w:author="Benyamin" w:date="2015-10-19T12:56:00Z">
        <w:r w:rsidR="004455E3" w:rsidRPr="006E1948" w:rsidDel="00CF3120">
          <w:rPr>
            <w:rFonts w:asciiTheme="majorBidi" w:hAnsiTheme="majorBidi" w:cstheme="majorBidi"/>
            <w:sz w:val="28"/>
            <w:szCs w:val="28"/>
          </w:rPr>
          <w:delText xml:space="preserve">and </w:delText>
        </w:r>
      </w:del>
      <w:ins w:id="33" w:author="Benyamin" w:date="2015-10-19T12:56:00Z">
        <w:r w:rsidR="00CF3120">
          <w:rPr>
            <w:rFonts w:asciiTheme="majorBidi" w:hAnsiTheme="majorBidi" w:cstheme="majorBidi"/>
            <w:sz w:val="28"/>
            <w:szCs w:val="28"/>
          </w:rPr>
          <w:t>issues with</w:t>
        </w:r>
      </w:ins>
      <w:ins w:id="34" w:author="Benyamin" w:date="2015-10-19T13:05:00Z">
        <w:r w:rsidR="00DE7BFA">
          <w:rPr>
            <w:rFonts w:asciiTheme="majorBidi" w:hAnsiTheme="majorBidi" w:cstheme="majorBidi"/>
            <w:sz w:val="28"/>
            <w:szCs w:val="28"/>
          </w:rPr>
          <w:t xml:space="preserve"> the universit</w:t>
        </w:r>
      </w:ins>
      <w:ins w:id="35" w:author="Benyamin" w:date="2015-10-19T13:53:00Z">
        <w:r w:rsidR="006B7D24">
          <w:rPr>
            <w:rFonts w:asciiTheme="majorBidi" w:hAnsiTheme="majorBidi" w:cstheme="majorBidi"/>
            <w:sz w:val="28"/>
            <w:szCs w:val="28"/>
          </w:rPr>
          <w:t>ies’</w:t>
        </w:r>
      </w:ins>
      <w:ins w:id="36" w:author="Benyamin" w:date="2015-10-19T12:56:00Z">
        <w:r w:rsidR="00CF3120">
          <w:rPr>
            <w:rFonts w:asciiTheme="majorBidi" w:hAnsiTheme="majorBidi" w:cstheme="majorBidi"/>
            <w:sz w:val="28"/>
            <w:szCs w:val="28"/>
          </w:rPr>
          <w:t xml:space="preserve"> </w:t>
        </w:r>
      </w:ins>
      <w:ins w:id="37" w:author="Benyamin" w:date="2015-10-19T13:06:00Z">
        <w:r w:rsidR="00FE29DC">
          <w:rPr>
            <w:rFonts w:asciiTheme="majorBidi" w:hAnsiTheme="majorBidi" w:cstheme="majorBidi"/>
            <w:sz w:val="28"/>
            <w:szCs w:val="28"/>
          </w:rPr>
          <w:t xml:space="preserve">current </w:t>
        </w:r>
      </w:ins>
      <w:del w:id="38" w:author="Benyamin" w:date="2015-10-19T12:56:00Z">
        <w:r w:rsidR="004455E3" w:rsidRPr="006E1948" w:rsidDel="00CF3120">
          <w:rPr>
            <w:rFonts w:asciiTheme="majorBidi" w:hAnsiTheme="majorBidi" w:cstheme="majorBidi"/>
            <w:sz w:val="28"/>
            <w:szCs w:val="28"/>
          </w:rPr>
          <w:delText xml:space="preserve">lack of a </w:delText>
        </w:r>
      </w:del>
      <w:r w:rsidR="004455E3" w:rsidRPr="006E1948">
        <w:rPr>
          <w:rFonts w:asciiTheme="majorBidi" w:hAnsiTheme="majorBidi" w:cstheme="majorBidi"/>
          <w:sz w:val="28"/>
          <w:szCs w:val="28"/>
        </w:rPr>
        <w:t>procedur</w:t>
      </w:r>
      <w:ins w:id="39" w:author="Benyamin" w:date="2015-10-19T12:57:00Z">
        <w:r w:rsidR="00CF3120">
          <w:rPr>
            <w:rFonts w:asciiTheme="majorBidi" w:hAnsiTheme="majorBidi" w:cstheme="majorBidi"/>
            <w:sz w:val="28"/>
            <w:szCs w:val="28"/>
          </w:rPr>
          <w:t xml:space="preserve">es of identifying, </w:t>
        </w:r>
      </w:ins>
      <w:del w:id="40" w:author="Benyamin" w:date="2015-10-19T12:57:00Z">
        <w:r w:rsidR="004455E3" w:rsidRPr="006E1948" w:rsidDel="00CF3120">
          <w:rPr>
            <w:rFonts w:asciiTheme="majorBidi" w:hAnsiTheme="majorBidi" w:cstheme="majorBidi"/>
            <w:sz w:val="28"/>
            <w:szCs w:val="28"/>
          </w:rPr>
          <w:delText xml:space="preserve">e to </w:delText>
        </w:r>
      </w:del>
      <w:r w:rsidR="004455E3" w:rsidRPr="006E1948">
        <w:rPr>
          <w:rFonts w:asciiTheme="majorBidi" w:hAnsiTheme="majorBidi" w:cstheme="majorBidi"/>
          <w:sz w:val="28"/>
          <w:szCs w:val="28"/>
        </w:rPr>
        <w:t>track</w:t>
      </w:r>
      <w:ins w:id="41" w:author="Benyamin" w:date="2015-10-19T12:57:00Z">
        <w:r w:rsidR="00CF3120">
          <w:rPr>
            <w:rFonts w:asciiTheme="majorBidi" w:hAnsiTheme="majorBidi" w:cstheme="majorBidi"/>
            <w:sz w:val="28"/>
            <w:szCs w:val="28"/>
          </w:rPr>
          <w:t>ing and solving</w:t>
        </w:r>
      </w:ins>
      <w:del w:id="42" w:author="Benyamin" w:date="2015-10-19T12:57:00Z">
        <w:r w:rsidR="004455E3" w:rsidRPr="006E1948" w:rsidDel="00CF3120">
          <w:rPr>
            <w:rFonts w:asciiTheme="majorBidi" w:hAnsiTheme="majorBidi" w:cstheme="majorBidi"/>
            <w:sz w:val="28"/>
            <w:szCs w:val="28"/>
          </w:rPr>
          <w:delText xml:space="preserve"> and solve</w:delText>
        </w:r>
      </w:del>
      <w:r w:rsidR="004455E3" w:rsidRPr="006E1948">
        <w:rPr>
          <w:rFonts w:asciiTheme="majorBidi" w:hAnsiTheme="majorBidi" w:cstheme="majorBidi"/>
          <w:sz w:val="28"/>
          <w:szCs w:val="28"/>
        </w:rPr>
        <w:t xml:space="preserve"> </w:t>
      </w:r>
      <w:del w:id="43" w:author="Benyamin" w:date="2015-10-19T13:05:00Z">
        <w:r w:rsidR="004455E3" w:rsidRPr="006E1948" w:rsidDel="00FE29DC">
          <w:rPr>
            <w:rFonts w:asciiTheme="majorBidi" w:hAnsiTheme="majorBidi" w:cstheme="majorBidi"/>
            <w:sz w:val="28"/>
            <w:szCs w:val="28"/>
          </w:rPr>
          <w:delText>such issues</w:delText>
        </w:r>
      </w:del>
      <w:ins w:id="44" w:author="Benyamin" w:date="2015-10-19T13:05:00Z">
        <w:r w:rsidR="00FE29DC">
          <w:rPr>
            <w:rFonts w:asciiTheme="majorBidi" w:hAnsiTheme="majorBidi" w:cstheme="majorBidi"/>
            <w:sz w:val="28"/>
            <w:szCs w:val="28"/>
          </w:rPr>
          <w:t>aforementioned problems</w:t>
        </w:r>
      </w:ins>
      <w:r w:rsidR="004455E3" w:rsidRPr="006E1948">
        <w:rPr>
          <w:rFonts w:asciiTheme="majorBidi" w:hAnsiTheme="majorBidi" w:cstheme="majorBidi"/>
          <w:sz w:val="28"/>
          <w:szCs w:val="28"/>
        </w:rPr>
        <w:t>.</w:t>
      </w:r>
      <w:r w:rsidR="00204FD4" w:rsidRPr="006E1948">
        <w:rPr>
          <w:rFonts w:asciiTheme="majorBidi" w:hAnsiTheme="majorBidi" w:cstheme="majorBidi"/>
          <w:sz w:val="28"/>
          <w:szCs w:val="28"/>
        </w:rPr>
        <w:t xml:space="preserve"> Instances of such problems include the class projector being brok</w:t>
      </w:r>
      <w:r w:rsidR="00EE12A8" w:rsidRPr="006E1948">
        <w:rPr>
          <w:rFonts w:asciiTheme="majorBidi" w:hAnsiTheme="majorBidi" w:cstheme="majorBidi"/>
          <w:sz w:val="28"/>
          <w:szCs w:val="28"/>
        </w:rPr>
        <w:t>en,</w:t>
      </w:r>
      <w:ins w:id="45" w:author="SONY" w:date="2015-10-23T15:05:00Z">
        <w:r w:rsidR="00A9596E">
          <w:rPr>
            <w:rFonts w:asciiTheme="majorBidi" w:hAnsiTheme="majorBidi" w:cstheme="majorBidi"/>
            <w:sz w:val="28"/>
            <w:szCs w:val="28"/>
          </w:rPr>
          <w:t xml:space="preserve"> lack</w:t>
        </w:r>
      </w:ins>
      <w:ins w:id="46" w:author="SONY" w:date="2015-10-23T15:08:00Z">
        <w:r w:rsidR="00A9596E">
          <w:rPr>
            <w:rFonts w:asciiTheme="majorBidi" w:hAnsiTheme="majorBidi" w:cstheme="majorBidi"/>
            <w:sz w:val="28"/>
            <w:szCs w:val="28"/>
          </w:rPr>
          <w:t xml:space="preserve"> </w:t>
        </w:r>
      </w:ins>
      <w:ins w:id="47" w:author="SONY" w:date="2015-10-23T15:05:00Z">
        <w:r w:rsidR="00A9596E">
          <w:rPr>
            <w:rFonts w:asciiTheme="majorBidi" w:hAnsiTheme="majorBidi" w:cstheme="majorBidi"/>
            <w:sz w:val="28"/>
            <w:szCs w:val="28"/>
          </w:rPr>
          <w:t>of markers or erasers for whiteboards,</w:t>
        </w:r>
      </w:ins>
      <w:r w:rsidR="00EE12A8" w:rsidRPr="006E1948">
        <w:rPr>
          <w:rFonts w:asciiTheme="majorBidi" w:hAnsiTheme="majorBidi" w:cstheme="majorBidi"/>
          <w:sz w:val="28"/>
          <w:szCs w:val="28"/>
        </w:rPr>
        <w:t xml:space="preserve"> </w:t>
      </w:r>
      <w:del w:id="48" w:author="SONY" w:date="2015-10-23T15:08:00Z">
        <w:r w:rsidR="00EE12A8" w:rsidRPr="006E1948" w:rsidDel="00A9596E">
          <w:rPr>
            <w:rFonts w:asciiTheme="majorBidi" w:hAnsiTheme="majorBidi" w:cstheme="majorBidi"/>
            <w:sz w:val="28"/>
            <w:szCs w:val="28"/>
          </w:rPr>
          <w:delText>air</w:delText>
        </w:r>
      </w:del>
      <w:ins w:id="49" w:author="SONY" w:date="2015-10-23T15:08:00Z">
        <w:r w:rsidR="00A9596E" w:rsidRPr="006E1948">
          <w:rPr>
            <w:rFonts w:asciiTheme="majorBidi" w:hAnsiTheme="majorBidi" w:cstheme="majorBidi"/>
            <w:sz w:val="28"/>
            <w:szCs w:val="28"/>
          </w:rPr>
          <w:t>air</w:t>
        </w:r>
      </w:ins>
      <w:r w:rsidR="00EE12A8" w:rsidRPr="006E1948">
        <w:rPr>
          <w:rFonts w:asciiTheme="majorBidi" w:hAnsiTheme="majorBidi" w:cstheme="majorBidi"/>
          <w:sz w:val="28"/>
          <w:szCs w:val="28"/>
        </w:rPr>
        <w:t xml:space="preserve"> conditioning not working properly, </w:t>
      </w:r>
      <w:ins w:id="50" w:author="SONY" w:date="2015-10-23T15:08:00Z">
        <w:r w:rsidR="00A9596E">
          <w:rPr>
            <w:rFonts w:asciiTheme="majorBidi" w:hAnsiTheme="majorBidi" w:cstheme="majorBidi"/>
            <w:sz w:val="28"/>
            <w:szCs w:val="28"/>
          </w:rPr>
          <w:t xml:space="preserve">having messy and grubby classrooms, </w:t>
        </w:r>
      </w:ins>
      <w:r w:rsidR="00EE12A8" w:rsidRPr="006E1948">
        <w:rPr>
          <w:rFonts w:asciiTheme="majorBidi" w:hAnsiTheme="majorBidi" w:cstheme="majorBidi"/>
          <w:sz w:val="28"/>
          <w:szCs w:val="28"/>
        </w:rPr>
        <w:t>problems with reserving the class for a certain time, lack of knowledge about class schedule and most importantly, lack of awareness about these sort of issues.</w:t>
      </w:r>
      <w:r w:rsidR="004406D6" w:rsidRPr="006E1948">
        <w:rPr>
          <w:rFonts w:asciiTheme="majorBidi" w:hAnsiTheme="majorBidi" w:cstheme="majorBidi"/>
          <w:sz w:val="28"/>
          <w:szCs w:val="28"/>
        </w:rPr>
        <w:t xml:space="preserve"> If staff and management team were notified of these issues properly, and took steps to resolve them in time and efficiently, both students’ and professors’ perceived quality of learning would significantly increase</w:t>
      </w:r>
      <w:del w:id="51" w:author="Benyamin" w:date="2015-10-19T13:07:00Z">
        <w:r w:rsidR="004406D6" w:rsidRPr="006E1948" w:rsidDel="00FE29DC">
          <w:rPr>
            <w:rFonts w:asciiTheme="majorBidi" w:hAnsiTheme="majorBidi" w:cstheme="majorBidi"/>
            <w:sz w:val="28"/>
            <w:szCs w:val="28"/>
          </w:rPr>
          <w:delText xml:space="preserve"> as well as their satisfaction</w:delText>
        </w:r>
      </w:del>
      <w:r w:rsidR="001D73C4" w:rsidRPr="006E1948">
        <w:rPr>
          <w:rFonts w:asciiTheme="majorBidi" w:hAnsiTheme="majorBidi" w:cstheme="majorBidi"/>
          <w:sz w:val="28"/>
          <w:szCs w:val="28"/>
        </w:rPr>
        <w:t>.</w:t>
      </w:r>
    </w:p>
    <w:p w14:paraId="7DAB93EB" w14:textId="77777777" w:rsidR="00A9596E" w:rsidRPr="006E1948" w:rsidRDefault="00A9596E">
      <w:pPr>
        <w:autoSpaceDE w:val="0"/>
        <w:autoSpaceDN w:val="0"/>
        <w:adjustRightInd w:val="0"/>
        <w:spacing w:after="0" w:line="240" w:lineRule="auto"/>
        <w:rPr>
          <w:rFonts w:asciiTheme="majorBidi" w:hAnsiTheme="majorBidi" w:cstheme="majorBidi"/>
          <w:sz w:val="28"/>
          <w:szCs w:val="28"/>
        </w:rPr>
        <w:pPrChange w:id="52" w:author="SONY" w:date="2015-10-23T15:08:00Z">
          <w:pPr/>
        </w:pPrChange>
      </w:pPr>
    </w:p>
    <w:p w14:paraId="359E18DF" w14:textId="76328436" w:rsidR="006310B5" w:rsidRDefault="001D73C4">
      <w:pPr>
        <w:rPr>
          <w:ins w:id="53" w:author="Benyamin" w:date="2015-10-20T10:47:00Z"/>
          <w:rFonts w:asciiTheme="majorBidi" w:hAnsiTheme="majorBidi" w:cstheme="majorBidi"/>
          <w:sz w:val="28"/>
          <w:szCs w:val="28"/>
        </w:rPr>
      </w:pPr>
      <w:commentRangeStart w:id="54"/>
      <w:del w:id="55" w:author="Benyamin" w:date="2015-10-20T10:56:00Z">
        <w:r w:rsidRPr="006E1948" w:rsidDel="00761A9D">
          <w:rPr>
            <w:rFonts w:asciiTheme="majorBidi" w:hAnsiTheme="majorBidi" w:cstheme="majorBidi"/>
            <w:sz w:val="28"/>
            <w:szCs w:val="28"/>
          </w:rPr>
          <w:delText xml:space="preserve">We hypothesized that if there existed a </w:delText>
        </w:r>
        <w:r w:rsidR="00816265" w:rsidRPr="006E1948" w:rsidDel="00761A9D">
          <w:rPr>
            <w:rFonts w:asciiTheme="majorBidi" w:hAnsiTheme="majorBidi" w:cstheme="majorBidi"/>
            <w:sz w:val="28"/>
            <w:szCs w:val="28"/>
          </w:rPr>
          <w:delText xml:space="preserve">system </w:delText>
        </w:r>
      </w:del>
      <w:del w:id="56" w:author="Benyamin" w:date="2015-10-19T13:07:00Z">
        <w:r w:rsidR="00816265" w:rsidRPr="006E1948" w:rsidDel="00FE29DC">
          <w:rPr>
            <w:rFonts w:asciiTheme="majorBidi" w:hAnsiTheme="majorBidi" w:cstheme="majorBidi"/>
            <w:sz w:val="28"/>
            <w:szCs w:val="28"/>
          </w:rPr>
          <w:delText xml:space="preserve">that </w:delText>
        </w:r>
      </w:del>
      <w:del w:id="57" w:author="Benyamin" w:date="2015-10-20T10:56:00Z">
        <w:r w:rsidR="00E11F51" w:rsidRPr="006E1948" w:rsidDel="00761A9D">
          <w:rPr>
            <w:rFonts w:asciiTheme="majorBidi" w:hAnsiTheme="majorBidi" w:cstheme="majorBidi"/>
            <w:sz w:val="28"/>
            <w:szCs w:val="28"/>
          </w:rPr>
          <w:delText>enabl</w:delText>
        </w:r>
      </w:del>
      <w:del w:id="58" w:author="Benyamin" w:date="2015-10-19T13:07:00Z">
        <w:r w:rsidR="00E11F51" w:rsidRPr="006E1948" w:rsidDel="00FE29DC">
          <w:rPr>
            <w:rFonts w:asciiTheme="majorBidi" w:hAnsiTheme="majorBidi" w:cstheme="majorBidi"/>
            <w:sz w:val="28"/>
            <w:szCs w:val="28"/>
          </w:rPr>
          <w:delText>ed</w:delText>
        </w:r>
      </w:del>
      <w:del w:id="59" w:author="Benyamin" w:date="2015-10-20T10:56:00Z">
        <w:r w:rsidR="00E11F51" w:rsidRPr="006E1948" w:rsidDel="00761A9D">
          <w:rPr>
            <w:rFonts w:asciiTheme="majorBidi" w:hAnsiTheme="majorBidi" w:cstheme="majorBidi"/>
            <w:sz w:val="28"/>
            <w:szCs w:val="28"/>
          </w:rPr>
          <w:delText xml:space="preserve"> users to </w:delText>
        </w:r>
      </w:del>
      <w:del w:id="60" w:author="Benyamin" w:date="2015-10-19T13:07:00Z">
        <w:r w:rsidR="00E11F51" w:rsidRPr="006E1948" w:rsidDel="00FE29DC">
          <w:rPr>
            <w:rFonts w:asciiTheme="majorBidi" w:hAnsiTheme="majorBidi" w:cstheme="majorBidi"/>
            <w:sz w:val="28"/>
            <w:szCs w:val="28"/>
          </w:rPr>
          <w:delText xml:space="preserve">make </w:delText>
        </w:r>
      </w:del>
      <w:del w:id="61" w:author="Benyamin" w:date="2015-10-20T10:56:00Z">
        <w:r w:rsidR="00E11F51" w:rsidRPr="006E1948" w:rsidDel="00761A9D">
          <w:rPr>
            <w:rFonts w:asciiTheme="majorBidi" w:hAnsiTheme="majorBidi" w:cstheme="majorBidi"/>
            <w:sz w:val="28"/>
            <w:szCs w:val="28"/>
          </w:rPr>
          <w:delText>record</w:delText>
        </w:r>
      </w:del>
      <w:del w:id="62" w:author="Benyamin" w:date="2015-10-19T13:07:00Z">
        <w:r w:rsidR="00E11F51" w:rsidRPr="006E1948" w:rsidDel="00FE29DC">
          <w:rPr>
            <w:rFonts w:asciiTheme="majorBidi" w:hAnsiTheme="majorBidi" w:cstheme="majorBidi"/>
            <w:sz w:val="28"/>
            <w:szCs w:val="28"/>
          </w:rPr>
          <w:delText>s of</w:delText>
        </w:r>
      </w:del>
      <w:del w:id="63" w:author="Benyamin" w:date="2015-10-20T10:56:00Z">
        <w:r w:rsidR="00E11F51" w:rsidRPr="006E1948" w:rsidDel="00761A9D">
          <w:rPr>
            <w:rFonts w:asciiTheme="majorBidi" w:hAnsiTheme="majorBidi" w:cstheme="majorBidi"/>
            <w:sz w:val="28"/>
            <w:szCs w:val="28"/>
          </w:rPr>
          <w:delText xml:space="preserve"> these issues and the</w:delText>
        </w:r>
        <w:r w:rsidR="00570461" w:rsidRPr="006E1948" w:rsidDel="00761A9D">
          <w:rPr>
            <w:rFonts w:asciiTheme="majorBidi" w:hAnsiTheme="majorBidi" w:cstheme="majorBidi"/>
            <w:sz w:val="28"/>
            <w:szCs w:val="28"/>
          </w:rPr>
          <w:delText xml:space="preserve"> staff</w:delText>
        </w:r>
        <w:r w:rsidR="00E11F51" w:rsidRPr="006E1948" w:rsidDel="00761A9D">
          <w:rPr>
            <w:rFonts w:asciiTheme="majorBidi" w:hAnsiTheme="majorBidi" w:cstheme="majorBidi"/>
            <w:sz w:val="28"/>
            <w:szCs w:val="28"/>
          </w:rPr>
          <w:delText xml:space="preserve"> team in charge to</w:delText>
        </w:r>
        <w:r w:rsidR="001D3672" w:rsidDel="00761A9D">
          <w:rPr>
            <w:rFonts w:asciiTheme="majorBidi" w:hAnsiTheme="majorBidi" w:cstheme="majorBidi"/>
            <w:sz w:val="28"/>
            <w:szCs w:val="28"/>
          </w:rPr>
          <w:delText xml:space="preserve"> become aware of them</w:delText>
        </w:r>
      </w:del>
      <w:del w:id="64" w:author="Benyamin" w:date="2015-10-19T13:08:00Z">
        <w:r w:rsidR="001D3672" w:rsidDel="00FE29DC">
          <w:rPr>
            <w:rFonts w:asciiTheme="majorBidi" w:hAnsiTheme="majorBidi" w:cstheme="majorBidi"/>
            <w:sz w:val="28"/>
            <w:szCs w:val="28"/>
          </w:rPr>
          <w:delText xml:space="preserve"> and</w:delText>
        </w:r>
        <w:r w:rsidR="00E11F51" w:rsidRPr="006E1948" w:rsidDel="00FE29DC">
          <w:rPr>
            <w:rFonts w:asciiTheme="majorBidi" w:hAnsiTheme="majorBidi" w:cstheme="majorBidi"/>
            <w:sz w:val="28"/>
            <w:szCs w:val="28"/>
          </w:rPr>
          <w:delText xml:space="preserve"> track them efficiently</w:delText>
        </w:r>
      </w:del>
      <w:del w:id="65" w:author="Benyamin" w:date="2015-10-19T14:04:00Z">
        <w:r w:rsidR="00E11F51" w:rsidRPr="006E1948" w:rsidDel="006115B5">
          <w:rPr>
            <w:rFonts w:asciiTheme="majorBidi" w:hAnsiTheme="majorBidi" w:cstheme="majorBidi"/>
            <w:sz w:val="28"/>
            <w:szCs w:val="28"/>
          </w:rPr>
          <w:delText>,</w:delText>
        </w:r>
        <w:r w:rsidR="00E11F51" w:rsidRPr="006E1948" w:rsidDel="00703078">
          <w:rPr>
            <w:rFonts w:asciiTheme="majorBidi" w:hAnsiTheme="majorBidi" w:cstheme="majorBidi"/>
            <w:sz w:val="28"/>
            <w:szCs w:val="28"/>
          </w:rPr>
          <w:delText xml:space="preserve"> </w:delText>
        </w:r>
      </w:del>
      <w:del w:id="66" w:author="Benyamin" w:date="2015-10-20T10:56:00Z">
        <w:r w:rsidR="00E11F51" w:rsidRPr="006E1948" w:rsidDel="00761A9D">
          <w:rPr>
            <w:rFonts w:asciiTheme="majorBidi" w:hAnsiTheme="majorBidi" w:cstheme="majorBidi"/>
            <w:sz w:val="28"/>
            <w:szCs w:val="28"/>
          </w:rPr>
          <w:delText>that would lead to a more pleasurable class, and a higher p</w:delText>
        </w:r>
        <w:r w:rsidR="001D3672" w:rsidDel="00761A9D">
          <w:rPr>
            <w:rFonts w:asciiTheme="majorBidi" w:hAnsiTheme="majorBidi" w:cstheme="majorBidi"/>
            <w:sz w:val="28"/>
            <w:szCs w:val="28"/>
          </w:rPr>
          <w:delText xml:space="preserve">erceived quality of learning and </w:delText>
        </w:r>
        <w:r w:rsidR="00E11F51" w:rsidRPr="006E1948" w:rsidDel="00761A9D">
          <w:rPr>
            <w:rFonts w:asciiTheme="majorBidi" w:hAnsiTheme="majorBidi" w:cstheme="majorBidi"/>
            <w:sz w:val="28"/>
            <w:szCs w:val="28"/>
          </w:rPr>
          <w:delText>teaching.</w:delText>
        </w:r>
        <w:r w:rsidR="0070400E" w:rsidRPr="006E1948" w:rsidDel="00761A9D">
          <w:rPr>
            <w:rFonts w:asciiTheme="majorBidi" w:hAnsiTheme="majorBidi" w:cstheme="majorBidi"/>
            <w:sz w:val="28"/>
            <w:szCs w:val="28"/>
          </w:rPr>
          <w:delText xml:space="preserve"> </w:delText>
        </w:r>
        <w:commentRangeEnd w:id="54"/>
        <w:r w:rsidR="00FE29DC" w:rsidDel="00761A9D">
          <w:rPr>
            <w:rStyle w:val="CommentReference"/>
          </w:rPr>
          <w:commentReference w:id="54"/>
        </w:r>
      </w:del>
      <w:ins w:id="67" w:author="Benyamin" w:date="2015-10-20T10:47:00Z">
        <w:r w:rsidR="00A21F23">
          <w:rPr>
            <w:rFonts w:asciiTheme="majorBidi" w:hAnsiTheme="majorBidi" w:cstheme="majorBidi"/>
            <w:sz w:val="28"/>
            <w:szCs w:val="28"/>
          </w:rPr>
          <w:t>We hypothesized that:</w:t>
        </w:r>
      </w:ins>
    </w:p>
    <w:p w14:paraId="4978267C" w14:textId="7D4310DD" w:rsidR="00623D32" w:rsidRDefault="00623D32">
      <w:pPr>
        <w:pStyle w:val="ListParagraph"/>
        <w:numPr>
          <w:ilvl w:val="0"/>
          <w:numId w:val="3"/>
        </w:numPr>
        <w:rPr>
          <w:ins w:id="68" w:author="Benyamin" w:date="2015-10-20T10:53:00Z"/>
          <w:rFonts w:asciiTheme="majorBidi" w:hAnsiTheme="majorBidi" w:cstheme="majorBidi"/>
          <w:sz w:val="28"/>
          <w:szCs w:val="28"/>
        </w:rPr>
        <w:pPrChange w:id="69" w:author="Benyamin" w:date="2015-10-20T10:54:00Z">
          <w:pPr/>
        </w:pPrChange>
      </w:pPr>
      <w:ins w:id="70" w:author="Benyamin" w:date="2015-10-20T10:53:00Z">
        <w:r>
          <w:rPr>
            <w:rFonts w:asciiTheme="majorBidi" w:hAnsiTheme="majorBidi" w:cstheme="majorBidi"/>
            <w:sz w:val="28"/>
            <w:szCs w:val="28"/>
          </w:rPr>
          <w:t xml:space="preserve">Addressing and solving these issues would lead to a higher </w:t>
        </w:r>
      </w:ins>
      <w:ins w:id="71" w:author="Benyamin" w:date="2015-10-20T10:54:00Z">
        <w:r>
          <w:rPr>
            <w:rFonts w:asciiTheme="majorBidi" w:hAnsiTheme="majorBidi" w:cstheme="majorBidi"/>
            <w:sz w:val="28"/>
            <w:szCs w:val="28"/>
          </w:rPr>
          <w:t>perceived</w:t>
        </w:r>
      </w:ins>
      <w:ins w:id="72" w:author="Benyamin" w:date="2015-10-20T10:53:00Z">
        <w:r>
          <w:rPr>
            <w:rFonts w:asciiTheme="majorBidi" w:hAnsiTheme="majorBidi" w:cstheme="majorBidi"/>
            <w:sz w:val="28"/>
            <w:szCs w:val="28"/>
          </w:rPr>
          <w:t xml:space="preserve"> </w:t>
        </w:r>
      </w:ins>
      <w:ins w:id="73" w:author="Benyamin" w:date="2015-10-20T10:54:00Z">
        <w:r>
          <w:rPr>
            <w:rFonts w:asciiTheme="majorBidi" w:hAnsiTheme="majorBidi" w:cstheme="majorBidi"/>
            <w:sz w:val="28"/>
            <w:szCs w:val="28"/>
          </w:rPr>
          <w:t>quality of teaching and teachers.</w:t>
        </w:r>
      </w:ins>
    </w:p>
    <w:p w14:paraId="68FB9F4E" w14:textId="72A3197A" w:rsidR="0061362A" w:rsidRDefault="00A21F23">
      <w:pPr>
        <w:pStyle w:val="ListParagraph"/>
        <w:numPr>
          <w:ilvl w:val="0"/>
          <w:numId w:val="3"/>
        </w:numPr>
        <w:rPr>
          <w:ins w:id="74" w:author="Benyamin" w:date="2015-10-20T10:48:00Z"/>
          <w:rFonts w:asciiTheme="majorBidi" w:hAnsiTheme="majorBidi" w:cstheme="majorBidi"/>
          <w:sz w:val="28"/>
          <w:szCs w:val="28"/>
        </w:rPr>
        <w:pPrChange w:id="75" w:author="Benyamin" w:date="2015-10-20T10:49:00Z">
          <w:pPr/>
        </w:pPrChange>
      </w:pPr>
      <w:ins w:id="76" w:author="Benyamin" w:date="2015-10-20T10:47:00Z">
        <w:r>
          <w:rPr>
            <w:rFonts w:asciiTheme="majorBidi" w:hAnsiTheme="majorBidi" w:cstheme="majorBidi"/>
            <w:sz w:val="28"/>
            <w:szCs w:val="28"/>
          </w:rPr>
          <w:t xml:space="preserve">If there existed a </w:t>
        </w:r>
      </w:ins>
      <w:ins w:id="77" w:author="Benyamin" w:date="2015-10-20T10:55:00Z">
        <w:r w:rsidR="00E92648">
          <w:rPr>
            <w:rFonts w:asciiTheme="majorBidi" w:hAnsiTheme="majorBidi" w:cstheme="majorBidi"/>
            <w:sz w:val="28"/>
            <w:szCs w:val="28"/>
          </w:rPr>
          <w:t xml:space="preserve">web based </w:t>
        </w:r>
      </w:ins>
      <w:ins w:id="78" w:author="Benyamin" w:date="2015-10-20T10:47:00Z">
        <w:r>
          <w:rPr>
            <w:rFonts w:asciiTheme="majorBidi" w:hAnsiTheme="majorBidi" w:cstheme="majorBidi"/>
            <w:sz w:val="28"/>
            <w:szCs w:val="28"/>
          </w:rPr>
          <w:t xml:space="preserve">system </w:t>
        </w:r>
      </w:ins>
      <w:ins w:id="79" w:author="Benyamin" w:date="2015-10-20T10:48:00Z">
        <w:r w:rsidR="000B7FE0">
          <w:rPr>
            <w:rFonts w:asciiTheme="majorBidi" w:hAnsiTheme="majorBidi" w:cstheme="majorBidi"/>
            <w:sz w:val="28"/>
            <w:szCs w:val="28"/>
          </w:rPr>
          <w:t xml:space="preserve">providing </w:t>
        </w:r>
      </w:ins>
      <w:ins w:id="80" w:author="Benyamin" w:date="2015-10-20T10:49:00Z">
        <w:r w:rsidR="000B7FE0">
          <w:rPr>
            <w:rFonts w:asciiTheme="majorBidi" w:hAnsiTheme="majorBidi" w:cstheme="majorBidi"/>
            <w:sz w:val="28"/>
            <w:szCs w:val="28"/>
          </w:rPr>
          <w:t>these functionalities</w:t>
        </w:r>
      </w:ins>
      <w:ins w:id="81" w:author="Benyamin" w:date="2015-10-20T10:48:00Z">
        <w:r w:rsidR="0061362A">
          <w:rPr>
            <w:rFonts w:asciiTheme="majorBidi" w:hAnsiTheme="majorBidi" w:cstheme="majorBidi"/>
            <w:sz w:val="28"/>
            <w:szCs w:val="28"/>
          </w:rPr>
          <w:t>:</w:t>
        </w:r>
      </w:ins>
    </w:p>
    <w:p w14:paraId="4440B484" w14:textId="4E575B14" w:rsidR="00A21F23" w:rsidRDefault="0061362A">
      <w:pPr>
        <w:pStyle w:val="ListParagraph"/>
        <w:numPr>
          <w:ilvl w:val="1"/>
          <w:numId w:val="3"/>
        </w:numPr>
        <w:rPr>
          <w:ins w:id="82" w:author="Benyamin" w:date="2015-10-20T10:49:00Z"/>
          <w:rFonts w:asciiTheme="majorBidi" w:hAnsiTheme="majorBidi" w:cstheme="majorBidi"/>
          <w:sz w:val="28"/>
          <w:szCs w:val="28"/>
        </w:rPr>
        <w:pPrChange w:id="83" w:author="Benyamin" w:date="2015-10-20T10:49:00Z">
          <w:pPr/>
        </w:pPrChange>
      </w:pPr>
      <w:ins w:id="84" w:author="Benyamin" w:date="2015-10-20T10:49:00Z">
        <w:r>
          <w:rPr>
            <w:rFonts w:asciiTheme="majorBidi" w:hAnsiTheme="majorBidi" w:cstheme="majorBidi"/>
            <w:sz w:val="28"/>
            <w:szCs w:val="28"/>
          </w:rPr>
          <w:t xml:space="preserve">Enabling </w:t>
        </w:r>
      </w:ins>
      <w:ins w:id="85" w:author="Benyamin" w:date="2015-10-20T10:48:00Z">
        <w:r w:rsidR="00A21F23">
          <w:rPr>
            <w:rFonts w:asciiTheme="majorBidi" w:hAnsiTheme="majorBidi" w:cstheme="majorBidi"/>
            <w:sz w:val="28"/>
            <w:szCs w:val="28"/>
          </w:rPr>
          <w:t>u</w:t>
        </w:r>
        <w:r>
          <w:rPr>
            <w:rFonts w:asciiTheme="majorBidi" w:hAnsiTheme="majorBidi" w:cstheme="majorBidi"/>
            <w:sz w:val="28"/>
            <w:szCs w:val="28"/>
          </w:rPr>
          <w:t>sers to record and track issues</w:t>
        </w:r>
      </w:ins>
      <w:ins w:id="86" w:author="Benyamin" w:date="2015-10-20T10:49:00Z">
        <w:r>
          <w:rPr>
            <w:rFonts w:asciiTheme="majorBidi" w:hAnsiTheme="majorBidi" w:cstheme="majorBidi"/>
            <w:sz w:val="28"/>
            <w:szCs w:val="28"/>
          </w:rPr>
          <w:t xml:space="preserve"> that need to be solved.</w:t>
        </w:r>
      </w:ins>
    </w:p>
    <w:p w14:paraId="28303A79" w14:textId="77777777" w:rsidR="006D78B0" w:rsidRDefault="00AC7BDE">
      <w:pPr>
        <w:pStyle w:val="ListParagraph"/>
        <w:numPr>
          <w:ilvl w:val="1"/>
          <w:numId w:val="3"/>
        </w:numPr>
        <w:rPr>
          <w:ins w:id="87" w:author="Benyamin" w:date="2015-10-20T10:53:00Z"/>
          <w:rFonts w:asciiTheme="majorBidi" w:hAnsiTheme="majorBidi" w:cstheme="majorBidi"/>
          <w:sz w:val="28"/>
          <w:szCs w:val="28"/>
        </w:rPr>
        <w:pPrChange w:id="88" w:author="Benyamin" w:date="2015-10-20T10:53:00Z">
          <w:pPr/>
        </w:pPrChange>
      </w:pPr>
      <w:ins w:id="89" w:author="Benyamin" w:date="2015-10-20T10:50:00Z">
        <w:r>
          <w:rPr>
            <w:rFonts w:asciiTheme="majorBidi" w:hAnsiTheme="majorBidi" w:cstheme="majorBidi"/>
            <w:sz w:val="28"/>
            <w:szCs w:val="28"/>
          </w:rPr>
          <w:t>Creating awareness of these problems among the staff and management team.</w:t>
        </w:r>
      </w:ins>
    </w:p>
    <w:p w14:paraId="0101D65D" w14:textId="03CB8566" w:rsidR="006D78B0" w:rsidRPr="00623D32" w:rsidRDefault="00E92648">
      <w:pPr>
        <w:pStyle w:val="ListParagraph"/>
        <w:rPr>
          <w:ins w:id="90" w:author="Benyamin" w:date="2015-10-20T10:53:00Z"/>
          <w:rFonts w:asciiTheme="majorBidi" w:hAnsiTheme="majorBidi" w:cstheme="majorBidi"/>
          <w:sz w:val="28"/>
          <w:szCs w:val="28"/>
          <w:rPrChange w:id="91" w:author="Benyamin" w:date="2015-10-20T10:53:00Z">
            <w:rPr>
              <w:ins w:id="92" w:author="Benyamin" w:date="2015-10-20T10:53:00Z"/>
            </w:rPr>
          </w:rPrChange>
        </w:rPr>
        <w:pPrChange w:id="93" w:author="Benyamin" w:date="2015-10-20T10:56:00Z">
          <w:pPr/>
        </w:pPrChange>
      </w:pPr>
      <w:ins w:id="94" w:author="Benyamin" w:date="2015-10-20T10:55:00Z">
        <w:r>
          <w:rPr>
            <w:rFonts w:asciiTheme="majorBidi" w:hAnsiTheme="majorBidi" w:cstheme="majorBidi"/>
            <w:sz w:val="28"/>
            <w:szCs w:val="28"/>
          </w:rPr>
          <w:t xml:space="preserve">Then using such a </w:t>
        </w:r>
        <w:r w:rsidR="005968F1">
          <w:rPr>
            <w:rFonts w:asciiTheme="majorBidi" w:hAnsiTheme="majorBidi" w:cstheme="majorBidi"/>
            <w:sz w:val="28"/>
            <w:szCs w:val="28"/>
          </w:rPr>
          <w:t xml:space="preserve">system </w:t>
        </w:r>
      </w:ins>
      <w:ins w:id="95" w:author="Benyamin" w:date="2015-10-20T10:51:00Z">
        <w:r w:rsidR="00AC7BDE" w:rsidRPr="006D78B0">
          <w:rPr>
            <w:rFonts w:asciiTheme="majorBidi" w:hAnsiTheme="majorBidi" w:cstheme="majorBidi"/>
            <w:sz w:val="28"/>
            <w:szCs w:val="28"/>
            <w:rPrChange w:id="96" w:author="Benyamin" w:date="2015-10-20T10:53:00Z">
              <w:rPr/>
            </w:rPrChange>
          </w:rPr>
          <w:t>would lead to a higher perceived q</w:t>
        </w:r>
        <w:r w:rsidR="00752840" w:rsidRPr="002C2903">
          <w:rPr>
            <w:rFonts w:asciiTheme="majorBidi" w:hAnsiTheme="majorBidi" w:cstheme="majorBidi"/>
            <w:sz w:val="28"/>
            <w:szCs w:val="28"/>
          </w:rPr>
          <w:t>uality of learning and teaching</w:t>
        </w:r>
      </w:ins>
      <w:ins w:id="97" w:author="Benyamin" w:date="2015-10-20T10:56:00Z">
        <w:r w:rsidR="00752840">
          <w:rPr>
            <w:rFonts w:asciiTheme="majorBidi" w:hAnsiTheme="majorBidi" w:cstheme="majorBidi"/>
            <w:sz w:val="28"/>
            <w:szCs w:val="28"/>
          </w:rPr>
          <w:t xml:space="preserve"> and a higher level of satisfaction in students and professors.</w:t>
        </w:r>
      </w:ins>
    </w:p>
    <w:p w14:paraId="4FAD164F" w14:textId="77777777" w:rsidR="006D78B0" w:rsidRDefault="006D78B0">
      <w:pPr>
        <w:pStyle w:val="ListParagraph"/>
        <w:rPr>
          <w:ins w:id="98" w:author="SONY" w:date="2015-10-23T13:08:00Z"/>
          <w:rFonts w:asciiTheme="majorBidi" w:hAnsiTheme="majorBidi" w:cstheme="majorBidi"/>
          <w:sz w:val="28"/>
          <w:szCs w:val="28"/>
        </w:rPr>
        <w:pPrChange w:id="99" w:author="Benyamin" w:date="2015-10-20T10:51:00Z">
          <w:pPr/>
        </w:pPrChange>
      </w:pPr>
    </w:p>
    <w:p w14:paraId="1913189C" w14:textId="5FAA7779" w:rsidR="002C2903" w:rsidRPr="00A21F23" w:rsidRDefault="00E95998">
      <w:pPr>
        <w:pStyle w:val="ListParagraph"/>
        <w:rPr>
          <w:rFonts w:asciiTheme="majorBidi" w:hAnsiTheme="majorBidi" w:cstheme="majorBidi"/>
          <w:sz w:val="28"/>
          <w:szCs w:val="28"/>
          <w:rPrChange w:id="100" w:author="Benyamin" w:date="2015-10-20T10:47:00Z">
            <w:rPr/>
          </w:rPrChange>
        </w:rPr>
        <w:pPrChange w:id="101" w:author="SONY" w:date="2015-10-23T14:34:00Z">
          <w:pPr/>
        </w:pPrChange>
      </w:pPr>
      <w:ins w:id="102" w:author="SONY" w:date="2015-10-23T13:24:00Z">
        <w:r w:rsidRPr="002C2903">
          <w:rPr>
            <w:rFonts w:asciiTheme="majorBidi" w:hAnsiTheme="majorBidi" w:cstheme="majorBidi"/>
            <w:noProof/>
            <w:sz w:val="28"/>
            <w:szCs w:val="28"/>
            <w:rPrChange w:id="103" w:author="Unknown">
              <w:rPr>
                <w:noProof/>
              </w:rPr>
            </w:rPrChange>
          </w:rPr>
          <w:lastRenderedPageBreak/>
          <w:drawing>
            <wp:inline distT="0" distB="0" distL="0" distR="0" wp14:anchorId="29B64A34" wp14:editId="0E0D1DED">
              <wp:extent cx="6004807" cy="6899555"/>
              <wp:effectExtent l="0" t="0" r="0" b="0"/>
              <wp:docPr id="1" name="Picture 1"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185" cy="6927565"/>
                      </a:xfrm>
                      <a:prstGeom prst="rect">
                        <a:avLst/>
                      </a:prstGeom>
                      <a:noFill/>
                      <a:ln>
                        <a:noFill/>
                      </a:ln>
                    </pic:spPr>
                  </pic:pic>
                </a:graphicData>
              </a:graphic>
            </wp:inline>
          </w:drawing>
        </w:r>
      </w:ins>
    </w:p>
    <w:p w14:paraId="156830A3" w14:textId="77777777" w:rsidR="00E95998" w:rsidRDefault="00E95998">
      <w:pPr>
        <w:rPr>
          <w:ins w:id="104" w:author="SONY" w:date="2015-10-23T13:24:00Z"/>
          <w:rFonts w:asciiTheme="majorBidi" w:hAnsiTheme="majorBidi" w:cstheme="majorBidi"/>
          <w:sz w:val="28"/>
          <w:szCs w:val="28"/>
        </w:rPr>
      </w:pPr>
    </w:p>
    <w:p w14:paraId="27994D18" w14:textId="4639AB5C" w:rsidR="00E95998" w:rsidRPr="00E95998" w:rsidRDefault="00E95998" w:rsidP="00E95998">
      <w:pPr>
        <w:tabs>
          <w:tab w:val="left" w:pos="3540"/>
        </w:tabs>
        <w:jc w:val="center"/>
        <w:rPr>
          <w:ins w:id="105" w:author="SONY" w:date="2015-10-23T13:25:00Z"/>
          <w:rFonts w:asciiTheme="majorBidi" w:hAnsiTheme="majorBidi" w:cstheme="majorBidi"/>
          <w:sz w:val="24"/>
          <w:szCs w:val="24"/>
          <w:rPrChange w:id="106" w:author="SONY" w:date="2015-10-23T13:25:00Z">
            <w:rPr>
              <w:ins w:id="107" w:author="SONY" w:date="2015-10-23T13:25:00Z"/>
              <w:rFonts w:asciiTheme="majorBidi" w:hAnsiTheme="majorBidi" w:cstheme="majorBidi"/>
              <w:sz w:val="28"/>
              <w:szCs w:val="28"/>
            </w:rPr>
          </w:rPrChange>
        </w:rPr>
      </w:pPr>
      <w:ins w:id="108" w:author="SONY" w:date="2015-10-23T13:25:00Z">
        <w:r w:rsidRPr="00E95998">
          <w:rPr>
            <w:rFonts w:asciiTheme="majorBidi" w:hAnsiTheme="majorBidi" w:cstheme="majorBidi"/>
            <w:sz w:val="24"/>
            <w:szCs w:val="24"/>
            <w:rPrChange w:id="109" w:author="SONY" w:date="2015-10-23T13:25:00Z">
              <w:rPr>
                <w:rFonts w:asciiTheme="majorBidi" w:hAnsiTheme="majorBidi" w:cstheme="majorBidi"/>
                <w:sz w:val="28"/>
                <w:szCs w:val="28"/>
              </w:rPr>
            </w:rPrChange>
          </w:rPr>
          <w:t xml:space="preserve">Figure 1. </w:t>
        </w:r>
      </w:ins>
      <w:ins w:id="110" w:author="SONY" w:date="2015-10-23T14:56:00Z">
        <w:r w:rsidR="00A74B8B">
          <w:rPr>
            <w:rFonts w:asciiTheme="majorBidi" w:hAnsiTheme="majorBidi" w:cstheme="majorBidi"/>
            <w:sz w:val="24"/>
            <w:szCs w:val="24"/>
          </w:rPr>
          <w:t xml:space="preserve">The </w:t>
        </w:r>
      </w:ins>
      <w:ins w:id="111" w:author="SONY" w:date="2015-10-23T13:25:00Z">
        <w:r w:rsidRPr="00E95998">
          <w:rPr>
            <w:rFonts w:asciiTheme="majorBidi" w:hAnsiTheme="majorBidi" w:cstheme="majorBidi"/>
            <w:sz w:val="24"/>
            <w:szCs w:val="24"/>
            <w:rPrChange w:id="112" w:author="SONY" w:date="2015-10-23T13:25:00Z">
              <w:rPr>
                <w:rFonts w:asciiTheme="majorBidi" w:hAnsiTheme="majorBidi" w:cstheme="majorBidi"/>
                <w:sz w:val="28"/>
                <w:szCs w:val="28"/>
              </w:rPr>
            </w:rPrChange>
          </w:rPr>
          <w:t>Research Plan</w:t>
        </w:r>
      </w:ins>
    </w:p>
    <w:p w14:paraId="591E8A2C" w14:textId="77777777" w:rsidR="00E95998" w:rsidRDefault="00E95998">
      <w:pPr>
        <w:rPr>
          <w:ins w:id="113" w:author="SONY" w:date="2015-10-23T13:24:00Z"/>
          <w:rFonts w:asciiTheme="majorBidi" w:hAnsiTheme="majorBidi" w:cstheme="majorBidi"/>
          <w:sz w:val="28"/>
          <w:szCs w:val="28"/>
        </w:rPr>
      </w:pPr>
    </w:p>
    <w:p w14:paraId="03A7933A" w14:textId="77777777" w:rsidR="00E95998" w:rsidRDefault="00E95998">
      <w:pPr>
        <w:rPr>
          <w:ins w:id="114" w:author="SONY" w:date="2015-10-23T13:24:00Z"/>
          <w:rFonts w:asciiTheme="majorBidi" w:hAnsiTheme="majorBidi" w:cstheme="majorBidi"/>
          <w:sz w:val="28"/>
          <w:szCs w:val="28"/>
        </w:rPr>
      </w:pPr>
    </w:p>
    <w:p w14:paraId="7A7A4971" w14:textId="3B9E800D" w:rsidR="00FE29DC" w:rsidRDefault="00546527">
      <w:pPr>
        <w:rPr>
          <w:ins w:id="115" w:author="Benyamin" w:date="2015-10-19T13:11:00Z"/>
          <w:rFonts w:asciiTheme="majorBidi" w:hAnsiTheme="majorBidi" w:cstheme="majorBidi"/>
          <w:sz w:val="28"/>
          <w:szCs w:val="28"/>
        </w:rPr>
      </w:pPr>
      <w:r w:rsidRPr="006E1948">
        <w:rPr>
          <w:rFonts w:asciiTheme="majorBidi" w:hAnsiTheme="majorBidi" w:cstheme="majorBidi"/>
          <w:sz w:val="28"/>
          <w:szCs w:val="28"/>
        </w:rPr>
        <w:lastRenderedPageBreak/>
        <w:t xml:space="preserve">In this paper we </w:t>
      </w:r>
      <w:del w:id="116" w:author="Benyamin" w:date="2015-10-19T13:09:00Z">
        <w:r w:rsidRPr="006E1948" w:rsidDel="00FE29DC">
          <w:rPr>
            <w:rFonts w:asciiTheme="majorBidi" w:hAnsiTheme="majorBidi" w:cstheme="majorBidi"/>
            <w:sz w:val="28"/>
            <w:szCs w:val="28"/>
          </w:rPr>
          <w:delText xml:space="preserve">intend </w:delText>
        </w:r>
      </w:del>
      <w:ins w:id="117" w:author="Benyamin" w:date="2015-10-19T13:09:00Z">
        <w:r w:rsidR="00FE29DC">
          <w:rPr>
            <w:rFonts w:asciiTheme="majorBidi" w:hAnsiTheme="majorBidi" w:cstheme="majorBidi"/>
            <w:sz w:val="28"/>
            <w:szCs w:val="28"/>
          </w:rPr>
          <w:t>report</w:t>
        </w:r>
        <w:r w:rsidR="00FE29DC" w:rsidRPr="006E1948">
          <w:rPr>
            <w:rFonts w:asciiTheme="majorBidi" w:hAnsiTheme="majorBidi" w:cstheme="majorBidi"/>
            <w:sz w:val="28"/>
            <w:szCs w:val="28"/>
          </w:rPr>
          <w:t xml:space="preserve"> </w:t>
        </w:r>
      </w:ins>
      <w:ins w:id="118" w:author="Benyamin" w:date="2015-10-19T13:10:00Z">
        <w:r w:rsidR="00FE29DC">
          <w:rPr>
            <w:rFonts w:asciiTheme="majorBidi" w:hAnsiTheme="majorBidi" w:cstheme="majorBidi"/>
            <w:sz w:val="28"/>
            <w:szCs w:val="28"/>
          </w:rPr>
          <w:t>an empirical study of the problem as well as the design, implementation, and evaluation of a web</w:t>
        </w:r>
      </w:ins>
      <w:ins w:id="119" w:author="Benyamin" w:date="2015-10-19T14:01:00Z">
        <w:r w:rsidR="002C128C">
          <w:rPr>
            <w:rFonts w:asciiTheme="majorBidi" w:hAnsiTheme="majorBidi" w:cstheme="majorBidi"/>
            <w:sz w:val="28"/>
            <w:szCs w:val="28"/>
          </w:rPr>
          <w:t>-</w:t>
        </w:r>
      </w:ins>
      <w:ins w:id="120" w:author="Benyamin" w:date="2015-10-19T13:10:00Z">
        <w:r w:rsidR="00FE29DC">
          <w:rPr>
            <w:rFonts w:asciiTheme="majorBidi" w:hAnsiTheme="majorBidi" w:cstheme="majorBidi"/>
            <w:sz w:val="28"/>
            <w:szCs w:val="28"/>
          </w:rPr>
          <w:t>based system designed to overcome the problem under study.</w:t>
        </w:r>
      </w:ins>
    </w:p>
    <w:p w14:paraId="4CF46EFB" w14:textId="10B98DA8" w:rsidR="001F6DAE" w:rsidRPr="006E1948" w:rsidDel="002903BB" w:rsidRDefault="00FE29DC" w:rsidP="00713CE2">
      <w:pPr>
        <w:rPr>
          <w:del w:id="121" w:author="Benyamin" w:date="2015-10-20T10:45:00Z"/>
          <w:rFonts w:asciiTheme="majorBidi" w:hAnsiTheme="majorBidi" w:cstheme="majorBidi"/>
          <w:sz w:val="28"/>
          <w:szCs w:val="28"/>
        </w:rPr>
      </w:pPr>
      <w:ins w:id="122" w:author="Benyamin" w:date="2015-10-19T13:11:00Z">
        <w:r>
          <w:rPr>
            <w:rFonts w:asciiTheme="majorBidi" w:hAnsiTheme="majorBidi" w:cstheme="majorBidi"/>
            <w:sz w:val="28"/>
            <w:szCs w:val="28"/>
          </w:rPr>
          <w:t>The reminder of this paper is as follows. Section 2 provides a</w:t>
        </w:r>
      </w:ins>
      <w:ins w:id="123" w:author="Benyamin" w:date="2015-10-19T13:12:00Z">
        <w:r>
          <w:rPr>
            <w:rFonts w:asciiTheme="majorBidi" w:hAnsiTheme="majorBidi" w:cstheme="majorBidi"/>
            <w:sz w:val="28"/>
            <w:szCs w:val="28"/>
          </w:rPr>
          <w:t xml:space="preserve">n analysis </w:t>
        </w:r>
      </w:ins>
      <w:ins w:id="124" w:author="Benyamin" w:date="2015-10-19T13:11:00Z">
        <w:r>
          <w:rPr>
            <w:rFonts w:asciiTheme="majorBidi" w:hAnsiTheme="majorBidi" w:cstheme="majorBidi"/>
            <w:sz w:val="28"/>
            <w:szCs w:val="28"/>
          </w:rPr>
          <w:t xml:space="preserve">of existing </w:t>
        </w:r>
      </w:ins>
      <w:ins w:id="125" w:author="Benyamin" w:date="2015-10-19T13:12:00Z">
        <w:r>
          <w:rPr>
            <w:rFonts w:asciiTheme="majorBidi" w:hAnsiTheme="majorBidi" w:cstheme="majorBidi"/>
            <w:sz w:val="28"/>
            <w:szCs w:val="28"/>
          </w:rPr>
          <w:t>literature</w:t>
        </w:r>
      </w:ins>
      <w:ins w:id="126" w:author="Benyamin" w:date="2015-10-19T13:11:00Z">
        <w:r>
          <w:rPr>
            <w:rFonts w:asciiTheme="majorBidi" w:hAnsiTheme="majorBidi" w:cstheme="majorBidi"/>
            <w:sz w:val="28"/>
            <w:szCs w:val="28"/>
          </w:rPr>
          <w:t xml:space="preserve"> </w:t>
        </w:r>
      </w:ins>
      <w:ins w:id="127" w:author="Benyamin" w:date="2015-10-20T11:29:00Z">
        <w:r w:rsidR="007B6B1E">
          <w:rPr>
            <w:rFonts w:asciiTheme="majorBidi" w:hAnsiTheme="majorBidi" w:cstheme="majorBidi"/>
            <w:sz w:val="28"/>
            <w:szCs w:val="28"/>
          </w:rPr>
          <w:t xml:space="preserve">smart classroom design </w:t>
        </w:r>
      </w:ins>
      <w:ins w:id="128" w:author="Benyamin" w:date="2015-10-20T11:30:00Z">
        <w:r w:rsidR="00A47D76">
          <w:rPr>
            <w:rFonts w:asciiTheme="majorBidi" w:hAnsiTheme="majorBidi" w:cstheme="majorBidi"/>
            <w:sz w:val="28"/>
            <w:szCs w:val="28"/>
          </w:rPr>
          <w:t>and</w:t>
        </w:r>
      </w:ins>
      <w:ins w:id="129" w:author="Benyamin" w:date="2015-10-20T11:29:00Z">
        <w:r w:rsidR="007B6B1E">
          <w:rPr>
            <w:rFonts w:asciiTheme="majorBidi" w:hAnsiTheme="majorBidi" w:cstheme="majorBidi"/>
            <w:sz w:val="28"/>
            <w:szCs w:val="28"/>
          </w:rPr>
          <w:t xml:space="preserve"> tools</w:t>
        </w:r>
      </w:ins>
      <w:ins w:id="130" w:author="Benyamin" w:date="2015-10-20T11:30:00Z">
        <w:r w:rsidR="00622BDA">
          <w:rPr>
            <w:rFonts w:asciiTheme="majorBidi" w:hAnsiTheme="majorBidi" w:cstheme="majorBidi"/>
            <w:sz w:val="28"/>
            <w:szCs w:val="28"/>
          </w:rPr>
          <w:t>.</w:t>
        </w:r>
      </w:ins>
      <w:ins w:id="131" w:author="Benyamin" w:date="2015-10-19T13:12:00Z">
        <w:r>
          <w:rPr>
            <w:rFonts w:asciiTheme="majorBidi" w:hAnsiTheme="majorBidi" w:cstheme="majorBidi"/>
            <w:sz w:val="28"/>
            <w:szCs w:val="28"/>
          </w:rPr>
          <w:t xml:space="preserve"> </w:t>
        </w:r>
      </w:ins>
      <w:ins w:id="132" w:author="Benyamin" w:date="2015-10-19T13:16:00Z">
        <w:r w:rsidR="004B2E1A">
          <w:rPr>
            <w:rFonts w:asciiTheme="majorBidi" w:hAnsiTheme="majorBidi" w:cstheme="majorBidi"/>
            <w:sz w:val="28"/>
            <w:szCs w:val="28"/>
          </w:rPr>
          <w:t>Se</w:t>
        </w:r>
      </w:ins>
      <w:ins w:id="133" w:author="Benyamin" w:date="2015-10-19T13:11:00Z">
        <w:r>
          <w:rPr>
            <w:rFonts w:asciiTheme="majorBidi" w:hAnsiTheme="majorBidi" w:cstheme="majorBidi"/>
            <w:sz w:val="28"/>
            <w:szCs w:val="28"/>
          </w:rPr>
          <w:t xml:space="preserve">ction 3 </w:t>
        </w:r>
      </w:ins>
      <w:ins w:id="134" w:author="Benyamin" w:date="2015-10-19T13:16:00Z">
        <w:r w:rsidR="004B2E1A">
          <w:rPr>
            <w:rFonts w:asciiTheme="majorBidi" w:hAnsiTheme="majorBidi" w:cstheme="majorBidi"/>
            <w:sz w:val="28"/>
            <w:szCs w:val="28"/>
          </w:rPr>
          <w:t xml:space="preserve">presents our </w:t>
        </w:r>
      </w:ins>
      <w:ins w:id="135" w:author="Benyamin" w:date="2015-10-19T13:17:00Z">
        <w:r w:rsidR="004B2E1A">
          <w:rPr>
            <w:rFonts w:asciiTheme="majorBidi" w:hAnsiTheme="majorBidi" w:cstheme="majorBidi"/>
            <w:sz w:val="28"/>
            <w:szCs w:val="28"/>
          </w:rPr>
          <w:t xml:space="preserve">overall </w:t>
        </w:r>
      </w:ins>
      <w:ins w:id="136" w:author="Benyamin" w:date="2015-10-19T13:16:00Z">
        <w:r w:rsidR="004B2E1A">
          <w:rPr>
            <w:rFonts w:asciiTheme="majorBidi" w:hAnsiTheme="majorBidi" w:cstheme="majorBidi"/>
            <w:sz w:val="28"/>
            <w:szCs w:val="28"/>
          </w:rPr>
          <w:t>research design</w:t>
        </w:r>
      </w:ins>
      <w:ins w:id="137" w:author="Benyamin" w:date="2015-10-19T13:20:00Z">
        <w:r w:rsidR="004B2E1A">
          <w:rPr>
            <w:rFonts w:asciiTheme="majorBidi" w:hAnsiTheme="majorBidi" w:cstheme="majorBidi"/>
            <w:sz w:val="28"/>
            <w:szCs w:val="28"/>
          </w:rPr>
          <w:t>. Our overall research consists of 5 sub steps. First</w:t>
        </w:r>
      </w:ins>
      <w:ins w:id="138" w:author="Benyamin" w:date="2015-10-19T13:21:00Z">
        <w:r w:rsidR="004B2E1A">
          <w:rPr>
            <w:rFonts w:asciiTheme="majorBidi" w:hAnsiTheme="majorBidi" w:cstheme="majorBidi"/>
            <w:sz w:val="28"/>
            <w:szCs w:val="28"/>
          </w:rPr>
          <w:t>ly,</w:t>
        </w:r>
      </w:ins>
      <w:ins w:id="139" w:author="Benyamin" w:date="2015-10-20T11:31:00Z">
        <w:r w:rsidR="00E3196E">
          <w:rPr>
            <w:rFonts w:asciiTheme="majorBidi" w:hAnsiTheme="majorBidi" w:cstheme="majorBidi"/>
            <w:sz w:val="28"/>
            <w:szCs w:val="28"/>
          </w:rPr>
          <w:t xml:space="preserve"> we began by identifying the users, tasks they would engage in and the context </w:t>
        </w:r>
      </w:ins>
      <w:ins w:id="140" w:author="Benyamin" w:date="2015-10-20T11:32:00Z">
        <w:r w:rsidR="00E3196E">
          <w:rPr>
            <w:rFonts w:asciiTheme="majorBidi" w:hAnsiTheme="majorBidi" w:cstheme="majorBidi"/>
            <w:sz w:val="28"/>
            <w:szCs w:val="28"/>
          </w:rPr>
          <w:t xml:space="preserve">in which a user interacts with the classroom. </w:t>
        </w:r>
        <w:r w:rsidR="009F325E">
          <w:rPr>
            <w:rFonts w:asciiTheme="majorBidi" w:hAnsiTheme="majorBidi" w:cstheme="majorBidi"/>
            <w:sz w:val="28"/>
            <w:szCs w:val="28"/>
          </w:rPr>
          <w:t>S</w:t>
        </w:r>
      </w:ins>
      <w:ins w:id="141" w:author="Benyamin" w:date="2015-10-19T13:20:00Z">
        <w:r w:rsidR="004B2E1A">
          <w:rPr>
            <w:rFonts w:asciiTheme="majorBidi" w:hAnsiTheme="majorBidi" w:cstheme="majorBidi"/>
            <w:sz w:val="28"/>
            <w:szCs w:val="28"/>
          </w:rPr>
          <w:t>econd</w:t>
        </w:r>
      </w:ins>
      <w:ins w:id="142" w:author="Benyamin" w:date="2015-10-19T13:21:00Z">
        <w:r w:rsidR="004B2E1A">
          <w:rPr>
            <w:rFonts w:asciiTheme="majorBidi" w:hAnsiTheme="majorBidi" w:cstheme="majorBidi"/>
            <w:sz w:val="28"/>
            <w:szCs w:val="28"/>
          </w:rPr>
          <w:t>l</w:t>
        </w:r>
      </w:ins>
      <w:ins w:id="143" w:author="Benyamin" w:date="2015-10-19T13:20:00Z">
        <w:r w:rsidR="004B2E1A">
          <w:rPr>
            <w:rFonts w:asciiTheme="majorBidi" w:hAnsiTheme="majorBidi" w:cstheme="majorBidi"/>
            <w:sz w:val="28"/>
            <w:szCs w:val="28"/>
          </w:rPr>
          <w:t xml:space="preserve">y </w:t>
        </w:r>
      </w:ins>
      <w:ins w:id="144" w:author="Benyamin" w:date="2015-10-20T11:35:00Z">
        <w:r w:rsidR="00D77935">
          <w:rPr>
            <w:rFonts w:asciiTheme="majorBidi" w:hAnsiTheme="majorBidi" w:cstheme="majorBidi"/>
            <w:sz w:val="28"/>
            <w:szCs w:val="28"/>
          </w:rPr>
          <w:t>extensive user research</w:t>
        </w:r>
      </w:ins>
      <w:ins w:id="145" w:author="Benyamin" w:date="2015-10-20T11:38:00Z">
        <w:r w:rsidR="002D601A">
          <w:rPr>
            <w:rFonts w:asciiTheme="majorBidi" w:hAnsiTheme="majorBidi" w:cstheme="majorBidi"/>
            <w:sz w:val="28"/>
            <w:szCs w:val="28"/>
          </w:rPr>
          <w:t xml:space="preserve"> was done</w:t>
        </w:r>
        <w:r w:rsidR="00B224E7">
          <w:rPr>
            <w:rFonts w:asciiTheme="majorBidi" w:hAnsiTheme="majorBidi" w:cstheme="majorBidi"/>
            <w:sz w:val="28"/>
            <w:szCs w:val="28"/>
          </w:rPr>
          <w:t>,</w:t>
        </w:r>
      </w:ins>
      <w:ins w:id="146" w:author="Benyamin" w:date="2015-10-20T11:32:00Z">
        <w:r w:rsidR="009F325E">
          <w:rPr>
            <w:rFonts w:asciiTheme="majorBidi" w:hAnsiTheme="majorBidi" w:cstheme="majorBidi"/>
            <w:sz w:val="28"/>
            <w:szCs w:val="28"/>
          </w:rPr>
          <w:t xml:space="preserve"> </w:t>
        </w:r>
      </w:ins>
      <w:ins w:id="147" w:author="Benyamin" w:date="2015-10-19T13:17:00Z">
        <w:r w:rsidR="004B2E1A">
          <w:rPr>
            <w:rFonts w:asciiTheme="majorBidi" w:hAnsiTheme="majorBidi" w:cstheme="majorBidi"/>
            <w:sz w:val="28"/>
            <w:szCs w:val="28"/>
          </w:rPr>
          <w:t xml:space="preserve">consisting of a </w:t>
        </w:r>
      </w:ins>
      <w:ins w:id="148" w:author="Benyamin" w:date="2015-10-20T11:35:00Z">
        <w:r w:rsidR="00D77935">
          <w:rPr>
            <w:rFonts w:asciiTheme="majorBidi" w:hAnsiTheme="majorBidi" w:cstheme="majorBidi"/>
            <w:sz w:val="28"/>
            <w:szCs w:val="28"/>
          </w:rPr>
          <w:t>9</w:t>
        </w:r>
      </w:ins>
      <w:ins w:id="149" w:author="Benyamin" w:date="2015-10-19T13:17:00Z">
        <w:r w:rsidR="004B2E1A">
          <w:rPr>
            <w:rFonts w:asciiTheme="majorBidi" w:hAnsiTheme="majorBidi" w:cstheme="majorBidi"/>
            <w:sz w:val="28"/>
            <w:szCs w:val="28"/>
          </w:rPr>
          <w:t xml:space="preserve"> month lasting domain analysis, </w:t>
        </w:r>
      </w:ins>
      <w:ins w:id="150" w:author="Benyamin" w:date="2015-10-19T13:18:00Z">
        <w:r w:rsidR="004B2E1A">
          <w:rPr>
            <w:rFonts w:asciiTheme="majorBidi" w:hAnsiTheme="majorBidi" w:cstheme="majorBidi"/>
            <w:sz w:val="28"/>
            <w:szCs w:val="28"/>
          </w:rPr>
          <w:t xml:space="preserve">a questionnaire based survey of </w:t>
        </w:r>
      </w:ins>
      <w:ins w:id="151" w:author="Benyamin" w:date="2015-10-20T11:33:00Z">
        <w:r w:rsidR="009F325E">
          <w:rPr>
            <w:rFonts w:asciiTheme="majorBidi" w:hAnsiTheme="majorBidi" w:cstheme="majorBidi"/>
            <w:sz w:val="28"/>
            <w:szCs w:val="28"/>
          </w:rPr>
          <w:t>9</w:t>
        </w:r>
      </w:ins>
      <w:ins w:id="152" w:author="Benyamin" w:date="2015-10-19T13:18:00Z">
        <w:r w:rsidR="004B2E1A">
          <w:rPr>
            <w:rFonts w:asciiTheme="majorBidi" w:hAnsiTheme="majorBidi" w:cstheme="majorBidi"/>
            <w:sz w:val="28"/>
            <w:szCs w:val="28"/>
          </w:rPr>
          <w:t xml:space="preserve"> students</w:t>
        </w:r>
      </w:ins>
      <w:ins w:id="153" w:author="Benyamin" w:date="2015-10-20T11:33:00Z">
        <w:r w:rsidR="009F325E">
          <w:rPr>
            <w:rFonts w:asciiTheme="majorBidi" w:hAnsiTheme="majorBidi" w:cstheme="majorBidi"/>
            <w:sz w:val="28"/>
            <w:szCs w:val="28"/>
          </w:rPr>
          <w:t xml:space="preserve"> and 2 professors</w:t>
        </w:r>
      </w:ins>
      <w:ins w:id="154" w:author="Benyamin" w:date="2015-10-19T13:18:00Z">
        <w:r w:rsidR="004B2E1A">
          <w:rPr>
            <w:rFonts w:asciiTheme="majorBidi" w:hAnsiTheme="majorBidi" w:cstheme="majorBidi"/>
            <w:sz w:val="28"/>
            <w:szCs w:val="28"/>
          </w:rPr>
          <w:t>, following user-centric design</w:t>
        </w:r>
      </w:ins>
      <w:ins w:id="155" w:author="Benyamin" w:date="2015-10-19T13:19:00Z">
        <w:r w:rsidR="004B2E1A">
          <w:rPr>
            <w:rFonts w:asciiTheme="majorBidi" w:hAnsiTheme="majorBidi" w:cstheme="majorBidi"/>
            <w:sz w:val="28"/>
            <w:szCs w:val="28"/>
          </w:rPr>
          <w:t xml:space="preserve"> and development</w:t>
        </w:r>
      </w:ins>
      <w:ins w:id="156" w:author="Benyamin" w:date="2015-10-19T13:18:00Z">
        <w:r w:rsidR="004B2E1A">
          <w:rPr>
            <w:rFonts w:asciiTheme="majorBidi" w:hAnsiTheme="majorBidi" w:cstheme="majorBidi"/>
            <w:sz w:val="28"/>
            <w:szCs w:val="28"/>
          </w:rPr>
          <w:t xml:space="preserve"> of a web-based </w:t>
        </w:r>
      </w:ins>
      <w:ins w:id="157" w:author="Benyamin" w:date="2015-10-19T13:19:00Z">
        <w:r w:rsidR="004B2E1A">
          <w:rPr>
            <w:rFonts w:asciiTheme="majorBidi" w:hAnsiTheme="majorBidi" w:cstheme="majorBidi"/>
            <w:sz w:val="28"/>
            <w:szCs w:val="28"/>
          </w:rPr>
          <w:t>instrument created to address problems identified in the previous steps and used to collect data for studying hypothesized concepts in this work</w:t>
        </w:r>
      </w:ins>
      <w:ins w:id="158" w:author="Benyamin" w:date="2015-10-19T13:16:00Z">
        <w:r w:rsidR="004B2E1A">
          <w:rPr>
            <w:rFonts w:asciiTheme="majorBidi" w:hAnsiTheme="majorBidi" w:cstheme="majorBidi"/>
            <w:sz w:val="28"/>
            <w:szCs w:val="28"/>
          </w:rPr>
          <w:t xml:space="preserve">. Section 4 </w:t>
        </w:r>
      </w:ins>
      <w:ins w:id="159" w:author="Benyamin" w:date="2015-10-19T13:21:00Z">
        <w:r w:rsidR="004B2E1A">
          <w:rPr>
            <w:rFonts w:asciiTheme="majorBidi" w:hAnsiTheme="majorBidi" w:cstheme="majorBidi"/>
            <w:sz w:val="28"/>
            <w:szCs w:val="28"/>
          </w:rPr>
          <w:t>shows study results. Section 5 discusses findings</w:t>
        </w:r>
      </w:ins>
      <w:ins w:id="160" w:author="Benyamin" w:date="2015-10-20T11:14:00Z">
        <w:r w:rsidR="00CA5B3C">
          <w:rPr>
            <w:rFonts w:asciiTheme="majorBidi" w:hAnsiTheme="majorBidi" w:cstheme="majorBidi"/>
            <w:sz w:val="28"/>
            <w:szCs w:val="28"/>
          </w:rPr>
          <w:t xml:space="preserve"> and analysis of data</w:t>
        </w:r>
      </w:ins>
      <w:ins w:id="161" w:author="Benyamin" w:date="2015-10-19T13:21:00Z">
        <w:r w:rsidR="004B2E1A">
          <w:rPr>
            <w:rFonts w:asciiTheme="majorBidi" w:hAnsiTheme="majorBidi" w:cstheme="majorBidi"/>
            <w:sz w:val="28"/>
            <w:szCs w:val="28"/>
          </w:rPr>
          <w:t xml:space="preserve">. Section 6 concludes the work by presenting </w:t>
        </w:r>
      </w:ins>
      <w:ins w:id="162" w:author="Benyamin" w:date="2015-10-19T13:22:00Z">
        <w:r w:rsidR="004B2E1A">
          <w:rPr>
            <w:rFonts w:asciiTheme="majorBidi" w:hAnsiTheme="majorBidi" w:cstheme="majorBidi"/>
            <w:sz w:val="28"/>
            <w:szCs w:val="28"/>
          </w:rPr>
          <w:t>recommendations</w:t>
        </w:r>
      </w:ins>
      <w:ins w:id="163" w:author="Benyamin" w:date="2015-10-19T13:21:00Z">
        <w:r w:rsidR="004B2E1A">
          <w:rPr>
            <w:rFonts w:asciiTheme="majorBidi" w:hAnsiTheme="majorBidi" w:cstheme="majorBidi"/>
            <w:sz w:val="28"/>
            <w:szCs w:val="28"/>
          </w:rPr>
          <w:t xml:space="preserve"> </w:t>
        </w:r>
      </w:ins>
      <w:ins w:id="164" w:author="Benyamin" w:date="2015-10-19T13:22:00Z">
        <w:r w:rsidR="004B2E1A">
          <w:rPr>
            <w:rFonts w:asciiTheme="majorBidi" w:hAnsiTheme="majorBidi" w:cstheme="majorBidi"/>
            <w:sz w:val="28"/>
            <w:szCs w:val="28"/>
          </w:rPr>
          <w:t xml:space="preserve">for future research directions as well as </w:t>
        </w:r>
      </w:ins>
      <w:ins w:id="165" w:author="Benyamin" w:date="2015-10-19T13:23:00Z">
        <w:r w:rsidR="004B2E1A">
          <w:rPr>
            <w:rFonts w:asciiTheme="majorBidi" w:hAnsiTheme="majorBidi" w:cstheme="majorBidi"/>
            <w:sz w:val="28"/>
            <w:szCs w:val="28"/>
          </w:rPr>
          <w:t>guideline</w:t>
        </w:r>
      </w:ins>
      <w:ins w:id="166" w:author="Benyamin" w:date="2015-10-20T11:14:00Z">
        <w:r w:rsidR="00084EFD">
          <w:rPr>
            <w:rFonts w:asciiTheme="majorBidi" w:hAnsiTheme="majorBidi" w:cstheme="majorBidi"/>
            <w:sz w:val="28"/>
            <w:szCs w:val="28"/>
          </w:rPr>
          <w:t>s</w:t>
        </w:r>
      </w:ins>
      <w:ins w:id="167" w:author="Benyamin" w:date="2015-10-19T13:23:00Z">
        <w:r w:rsidR="004B2E1A">
          <w:rPr>
            <w:rFonts w:asciiTheme="majorBidi" w:hAnsiTheme="majorBidi" w:cstheme="majorBidi"/>
            <w:sz w:val="28"/>
            <w:szCs w:val="28"/>
          </w:rPr>
          <w:t xml:space="preserve"> for practitioners </w:t>
        </w:r>
      </w:ins>
      <w:ins w:id="168" w:author="Benyamin" w:date="2015-10-19T13:22:00Z">
        <w:r w:rsidR="004B2E1A">
          <w:rPr>
            <w:rFonts w:asciiTheme="majorBidi" w:hAnsiTheme="majorBidi" w:cstheme="majorBidi"/>
            <w:sz w:val="28"/>
            <w:szCs w:val="28"/>
          </w:rPr>
          <w:t>advis</w:t>
        </w:r>
      </w:ins>
      <w:ins w:id="169" w:author="Benyamin" w:date="2015-10-19T13:23:00Z">
        <w:r w:rsidR="004B2E1A">
          <w:rPr>
            <w:rFonts w:asciiTheme="majorBidi" w:hAnsiTheme="majorBidi" w:cstheme="majorBidi"/>
            <w:sz w:val="28"/>
            <w:szCs w:val="28"/>
          </w:rPr>
          <w:t xml:space="preserve">ing </w:t>
        </w:r>
      </w:ins>
      <w:ins w:id="170" w:author="Benyamin" w:date="2015-10-19T13:22:00Z">
        <w:r w:rsidR="004B2E1A">
          <w:rPr>
            <w:rFonts w:asciiTheme="majorBidi" w:hAnsiTheme="majorBidi" w:cstheme="majorBidi"/>
            <w:sz w:val="28"/>
            <w:szCs w:val="28"/>
          </w:rPr>
          <w:t xml:space="preserve">how to improve </w:t>
        </w:r>
      </w:ins>
      <w:ins w:id="171" w:author="Benyamin" w:date="2015-10-19T13:23:00Z">
        <w:r w:rsidR="004B2E1A">
          <w:rPr>
            <w:rFonts w:asciiTheme="majorBidi" w:hAnsiTheme="majorBidi" w:cstheme="majorBidi"/>
            <w:sz w:val="28"/>
            <w:szCs w:val="28"/>
          </w:rPr>
          <w:t>current</w:t>
        </w:r>
      </w:ins>
      <w:ins w:id="172" w:author="Benyamin" w:date="2015-10-19T13:22:00Z">
        <w:r w:rsidR="004B2E1A">
          <w:rPr>
            <w:rFonts w:asciiTheme="majorBidi" w:hAnsiTheme="majorBidi" w:cstheme="majorBidi"/>
            <w:sz w:val="28"/>
            <w:szCs w:val="28"/>
          </w:rPr>
          <w:t xml:space="preserve"> </w:t>
        </w:r>
      </w:ins>
      <w:ins w:id="173" w:author="Benyamin" w:date="2015-10-19T13:23:00Z">
        <w:r w:rsidR="004B2E1A">
          <w:rPr>
            <w:rFonts w:asciiTheme="majorBidi" w:hAnsiTheme="majorBidi" w:cstheme="majorBidi"/>
            <w:sz w:val="28"/>
            <w:szCs w:val="28"/>
          </w:rPr>
          <w:t>practices to cope with identified challenges and to improve student and professors satisfaction.</w:t>
        </w:r>
      </w:ins>
      <w:del w:id="174" w:author="Benyamin" w:date="2015-10-20T10:45:00Z">
        <w:r w:rsidR="00546527" w:rsidRPr="006E1948" w:rsidDel="002903BB">
          <w:rPr>
            <w:rFonts w:asciiTheme="majorBidi" w:hAnsiTheme="majorBidi" w:cstheme="majorBidi"/>
            <w:sz w:val="28"/>
            <w:szCs w:val="28"/>
          </w:rPr>
          <w:delText>to</w:delText>
        </w:r>
        <w:r w:rsidR="00431C26" w:rsidRPr="006E1948" w:rsidDel="002903BB">
          <w:rPr>
            <w:rFonts w:asciiTheme="majorBidi" w:hAnsiTheme="majorBidi" w:cstheme="majorBidi"/>
            <w:sz w:val="28"/>
            <w:szCs w:val="28"/>
          </w:rPr>
          <w:delText xml:space="preserve"> evaluate this </w:delText>
        </w:r>
        <w:r w:rsidR="00570461" w:rsidRPr="006E1948" w:rsidDel="002903BB">
          <w:rPr>
            <w:rFonts w:asciiTheme="majorBidi" w:hAnsiTheme="majorBidi" w:cstheme="majorBidi"/>
            <w:sz w:val="28"/>
            <w:szCs w:val="28"/>
          </w:rPr>
          <w:delText>hypothesis by designing and implementing a web based portal to help the students and the faculty make records of existing issues and help the staff track the issues and assign them to proper people for resolving. This portal is going to give all users the awareness</w:delText>
        </w:r>
        <w:r w:rsidR="001F6DAE" w:rsidRPr="006E1948" w:rsidDel="002903BB">
          <w:rPr>
            <w:rFonts w:asciiTheme="majorBidi" w:hAnsiTheme="majorBidi" w:cstheme="majorBidi"/>
            <w:sz w:val="28"/>
            <w:szCs w:val="28"/>
          </w:rPr>
          <w:delText xml:space="preserve"> about the issues</w:delText>
        </w:r>
        <w:r w:rsidR="00570461" w:rsidRPr="006E1948" w:rsidDel="002903BB">
          <w:rPr>
            <w:rFonts w:asciiTheme="majorBidi" w:hAnsiTheme="majorBidi" w:cstheme="majorBidi"/>
            <w:sz w:val="28"/>
            <w:szCs w:val="28"/>
          </w:rPr>
          <w:delText xml:space="preserve"> and make the problems and </w:delText>
        </w:r>
        <w:r w:rsidR="00917C09" w:rsidRPr="006E1948" w:rsidDel="002903BB">
          <w:rPr>
            <w:rFonts w:asciiTheme="majorBidi" w:hAnsiTheme="majorBidi" w:cstheme="majorBidi"/>
            <w:sz w:val="28"/>
            <w:szCs w:val="28"/>
          </w:rPr>
          <w:delText xml:space="preserve">the solving procedures clear. </w:delText>
        </w:r>
        <w:r w:rsidR="001F6DAE" w:rsidRPr="006E1948" w:rsidDel="002903BB">
          <w:rPr>
            <w:rFonts w:asciiTheme="majorBidi" w:hAnsiTheme="majorBidi" w:cstheme="majorBidi"/>
            <w:sz w:val="28"/>
            <w:szCs w:val="28"/>
          </w:rPr>
          <w:delText xml:space="preserve">Students and </w:delText>
        </w:r>
      </w:del>
      <w:del w:id="175" w:author="Benyamin" w:date="2015-10-19T13:32:00Z">
        <w:r w:rsidR="001F6DAE" w:rsidRPr="006E1948" w:rsidDel="000427FF">
          <w:rPr>
            <w:rFonts w:asciiTheme="majorBidi" w:hAnsiTheme="majorBidi" w:cstheme="majorBidi"/>
            <w:sz w:val="28"/>
            <w:szCs w:val="28"/>
          </w:rPr>
          <w:delText>P</w:delText>
        </w:r>
      </w:del>
      <w:del w:id="176" w:author="Benyamin" w:date="2015-10-20T10:45:00Z">
        <w:r w:rsidR="001F6DAE" w:rsidRPr="006E1948" w:rsidDel="002903BB">
          <w:rPr>
            <w:rFonts w:asciiTheme="majorBidi" w:hAnsiTheme="majorBidi" w:cstheme="majorBidi"/>
            <w:sz w:val="28"/>
            <w:szCs w:val="28"/>
          </w:rPr>
          <w:delText xml:space="preserve">rofessors have dashboards in the system and can report some issues. The staff have dashboards too. They can see the newest reported issues and can assign them to different people responsible for solving them and track the process until they become sure that they are solved. There are evaluation forms for each issue in the system. Also the students can see the schedule of each classroom and reserve classes for different activities. Another part of the system is a page to report about missing belongings of students in different classrooms so that they can be found easier. </w:delText>
        </w:r>
      </w:del>
    </w:p>
    <w:p w14:paraId="585275F0" w14:textId="00D037A7" w:rsidR="00546527" w:rsidRPr="006E1948" w:rsidDel="002903BB" w:rsidRDefault="00917C09">
      <w:pPr>
        <w:rPr>
          <w:del w:id="177" w:author="Benyamin" w:date="2015-10-20T10:45:00Z"/>
          <w:rFonts w:asciiTheme="majorBidi" w:hAnsiTheme="majorBidi" w:cstheme="majorBidi"/>
          <w:sz w:val="28"/>
          <w:szCs w:val="28"/>
        </w:rPr>
      </w:pPr>
      <w:del w:id="178" w:author="Benyamin" w:date="2015-10-20T10:45:00Z">
        <w:r w:rsidRPr="006E1948" w:rsidDel="002903BB">
          <w:rPr>
            <w:rFonts w:asciiTheme="majorBidi" w:hAnsiTheme="majorBidi" w:cstheme="majorBidi"/>
            <w:sz w:val="28"/>
            <w:szCs w:val="28"/>
          </w:rPr>
          <w:delText>The research is done through the User centric Design principles. We took part in several classes, taking photos, observing the problems and interviewing different samples of students about the issues of undergrad classrooms. We took the situation analysis and task analysis proc</w:delText>
        </w:r>
        <w:r w:rsidR="006E1948" w:rsidRPr="006E1948" w:rsidDel="002903BB">
          <w:rPr>
            <w:rFonts w:asciiTheme="majorBidi" w:hAnsiTheme="majorBidi" w:cstheme="majorBidi"/>
            <w:sz w:val="28"/>
            <w:szCs w:val="28"/>
          </w:rPr>
          <w:delText>edures and</w:delText>
        </w:r>
        <w:r w:rsidRPr="006E1948" w:rsidDel="002903BB">
          <w:rPr>
            <w:rFonts w:asciiTheme="majorBidi" w:hAnsiTheme="majorBidi" w:cstheme="majorBidi"/>
            <w:sz w:val="28"/>
            <w:szCs w:val="28"/>
          </w:rPr>
          <w:delText xml:space="preserve"> design</w:delText>
        </w:r>
        <w:r w:rsidR="006E1948" w:rsidRPr="006E1948" w:rsidDel="002903BB">
          <w:rPr>
            <w:rFonts w:asciiTheme="majorBidi" w:hAnsiTheme="majorBidi" w:cstheme="majorBidi"/>
            <w:sz w:val="28"/>
            <w:szCs w:val="28"/>
          </w:rPr>
          <w:delText>ed</w:delText>
        </w:r>
        <w:r w:rsidRPr="006E1948" w:rsidDel="002903BB">
          <w:rPr>
            <w:rFonts w:asciiTheme="majorBidi" w:hAnsiTheme="majorBidi" w:cstheme="majorBidi"/>
            <w:sz w:val="28"/>
            <w:szCs w:val="28"/>
          </w:rPr>
          <w:delText xml:space="preserve"> the architectural baseline of the system</w:delText>
        </w:r>
        <w:r w:rsidR="001758CD" w:rsidRPr="006E1948" w:rsidDel="002903BB">
          <w:rPr>
            <w:rFonts w:asciiTheme="majorBidi" w:hAnsiTheme="majorBidi" w:cstheme="majorBidi"/>
            <w:sz w:val="28"/>
            <w:szCs w:val="28"/>
          </w:rPr>
          <w:delText>.</w:delText>
        </w:r>
      </w:del>
    </w:p>
    <w:p w14:paraId="02406677" w14:textId="397C2B31" w:rsidR="009F2C11" w:rsidRPr="00C648B5" w:rsidRDefault="001758CD" w:rsidP="00713CE2">
      <w:pPr>
        <w:rPr>
          <w:rFonts w:asciiTheme="majorBidi" w:hAnsiTheme="majorBidi" w:cstheme="majorBidi"/>
          <w:sz w:val="28"/>
          <w:szCs w:val="28"/>
          <w:lang w:bidi="fa-IR"/>
        </w:rPr>
      </w:pPr>
      <w:del w:id="179" w:author="Benyamin" w:date="2015-10-20T10:45:00Z">
        <w:r w:rsidRPr="006E1948" w:rsidDel="002903BB">
          <w:rPr>
            <w:rFonts w:asciiTheme="majorBidi" w:hAnsiTheme="majorBidi" w:cstheme="majorBidi"/>
            <w:sz w:val="28"/>
            <w:szCs w:val="28"/>
            <w:lang w:bidi="fa-IR"/>
          </w:rPr>
          <w:delText>Designing the user interface was done by using interviews and documents</w:delText>
        </w:r>
        <w:r w:rsidR="005D6CFA" w:rsidDel="002903BB">
          <w:rPr>
            <w:rFonts w:asciiTheme="majorBidi" w:hAnsiTheme="majorBidi" w:cstheme="majorBidi"/>
            <w:sz w:val="28"/>
            <w:szCs w:val="28"/>
            <w:lang w:bidi="fa-IR"/>
          </w:rPr>
          <w:delText xml:space="preserve"> obtained from user researches</w:delText>
        </w:r>
        <w:r w:rsidRPr="006E1948" w:rsidDel="002903BB">
          <w:rPr>
            <w:rFonts w:asciiTheme="majorBidi" w:hAnsiTheme="majorBidi" w:cstheme="majorBidi"/>
            <w:sz w:val="28"/>
            <w:szCs w:val="28"/>
            <w:lang w:bidi="fa-IR"/>
          </w:rPr>
          <w:delText xml:space="preserve"> in several iterations and in each iteration we evaluated it by the students</w:delText>
        </w:r>
        <w:r w:rsidR="005D6CFA" w:rsidDel="002903BB">
          <w:rPr>
            <w:rFonts w:asciiTheme="majorBidi" w:hAnsiTheme="majorBidi" w:cstheme="majorBidi"/>
            <w:sz w:val="28"/>
            <w:szCs w:val="28"/>
            <w:lang w:bidi="fa-IR"/>
          </w:rPr>
          <w:delText>, staff and faculty</w:delText>
        </w:r>
        <w:r w:rsidRPr="006E1948" w:rsidDel="002903BB">
          <w:rPr>
            <w:rFonts w:asciiTheme="majorBidi" w:hAnsiTheme="majorBidi" w:cstheme="majorBidi"/>
            <w:sz w:val="28"/>
            <w:szCs w:val="28"/>
            <w:lang w:bidi="fa-IR"/>
          </w:rPr>
          <w:delText>, involving their ideas and their suggestions in the design process so that we were sure that they will feel comfortable with the design and they will certainly use it. A</w:delText>
        </w:r>
        <w:r w:rsidRPr="006E1948" w:rsidDel="002903BB">
          <w:rPr>
            <w:rFonts w:asciiTheme="majorBidi" w:hAnsiTheme="majorBidi" w:cstheme="majorBidi"/>
            <w:sz w:val="28"/>
            <w:szCs w:val="28"/>
          </w:rPr>
          <w:delText>fter fin</w:delText>
        </w:r>
        <w:r w:rsidR="004A6266" w:rsidRPr="006E1948" w:rsidDel="002903BB">
          <w:rPr>
            <w:rFonts w:asciiTheme="majorBidi" w:hAnsiTheme="majorBidi" w:cstheme="majorBidi"/>
            <w:sz w:val="28"/>
            <w:szCs w:val="28"/>
          </w:rPr>
          <w:delText xml:space="preserve">alizing the interface </w:delText>
        </w:r>
        <w:r w:rsidRPr="006E1948" w:rsidDel="002903BB">
          <w:rPr>
            <w:rFonts w:asciiTheme="majorBidi" w:hAnsiTheme="majorBidi" w:cstheme="majorBidi"/>
            <w:sz w:val="28"/>
            <w:szCs w:val="28"/>
          </w:rPr>
          <w:delText>design, the implementation</w:delText>
        </w:r>
        <w:r w:rsidR="004A6266" w:rsidRPr="006E1948" w:rsidDel="002903BB">
          <w:rPr>
            <w:rFonts w:asciiTheme="majorBidi" w:hAnsiTheme="majorBidi" w:cstheme="majorBidi"/>
            <w:sz w:val="28"/>
            <w:szCs w:val="28"/>
          </w:rPr>
          <w:delText xml:space="preserve"> and testing</w:delText>
        </w:r>
        <w:r w:rsidRPr="006E1948" w:rsidDel="002903BB">
          <w:rPr>
            <w:rFonts w:asciiTheme="majorBidi" w:hAnsiTheme="majorBidi" w:cstheme="majorBidi"/>
            <w:sz w:val="28"/>
            <w:szCs w:val="28"/>
          </w:rPr>
          <w:delText xml:space="preserve"> process was done. Now the system is ready to use and it is being e</w:delText>
        </w:r>
        <w:r w:rsidR="004A6266" w:rsidRPr="006E1948" w:rsidDel="002903BB">
          <w:rPr>
            <w:rFonts w:asciiTheme="majorBidi" w:hAnsiTheme="majorBidi" w:cstheme="majorBidi"/>
            <w:sz w:val="28"/>
            <w:szCs w:val="28"/>
          </w:rPr>
          <w:delText>valuated</w:delText>
        </w:r>
        <w:r w:rsidRPr="006E1948" w:rsidDel="002903BB">
          <w:rPr>
            <w:rFonts w:asciiTheme="majorBidi" w:hAnsiTheme="majorBidi" w:cstheme="majorBidi"/>
            <w:sz w:val="28"/>
            <w:szCs w:val="28"/>
          </w:rPr>
          <w:delText xml:space="preserve"> </w:delText>
        </w:r>
        <w:r w:rsidR="004A6266" w:rsidRPr="006E1948" w:rsidDel="002903BB">
          <w:rPr>
            <w:rFonts w:asciiTheme="majorBidi" w:hAnsiTheme="majorBidi" w:cstheme="majorBidi"/>
            <w:sz w:val="28"/>
            <w:szCs w:val="28"/>
          </w:rPr>
          <w:delText xml:space="preserve">in a classroom </w:delText>
        </w:r>
        <w:r w:rsidR="001F6DAE" w:rsidRPr="006E1948" w:rsidDel="002903BB">
          <w:rPr>
            <w:rFonts w:asciiTheme="majorBidi" w:hAnsiTheme="majorBidi" w:cstheme="majorBidi"/>
            <w:sz w:val="28"/>
            <w:szCs w:val="28"/>
          </w:rPr>
          <w:delText xml:space="preserve">by asking the students, </w:delText>
        </w:r>
        <w:r w:rsidRPr="006E1948" w:rsidDel="002903BB">
          <w:rPr>
            <w:rFonts w:asciiTheme="majorBidi" w:hAnsiTheme="majorBidi" w:cstheme="majorBidi"/>
            <w:sz w:val="28"/>
            <w:szCs w:val="28"/>
          </w:rPr>
          <w:delText>professors</w:delText>
        </w:r>
        <w:r w:rsidR="001F6DAE" w:rsidRPr="006E1948" w:rsidDel="002903BB">
          <w:rPr>
            <w:rFonts w:asciiTheme="majorBidi" w:hAnsiTheme="majorBidi" w:cstheme="majorBidi"/>
            <w:sz w:val="28"/>
            <w:szCs w:val="28"/>
          </w:rPr>
          <w:delText xml:space="preserve"> and the staff</w:delText>
        </w:r>
        <w:r w:rsidRPr="006E1948" w:rsidDel="002903BB">
          <w:rPr>
            <w:rFonts w:asciiTheme="majorBidi" w:hAnsiTheme="majorBidi" w:cstheme="majorBidi"/>
            <w:sz w:val="28"/>
            <w:szCs w:val="28"/>
          </w:rPr>
          <w:delText xml:space="preserve"> to describe their experience of using the system. The </w:delText>
        </w:r>
        <w:r w:rsidR="006E1948" w:rsidRPr="006E1948" w:rsidDel="002903BB">
          <w:rPr>
            <w:rFonts w:asciiTheme="majorBidi" w:hAnsiTheme="majorBidi" w:cstheme="majorBidi"/>
            <w:sz w:val="28"/>
            <w:szCs w:val="28"/>
          </w:rPr>
          <w:delText>reported problems were</w:delText>
        </w:r>
        <w:r w:rsidRPr="006E1948" w:rsidDel="002903BB">
          <w:rPr>
            <w:rFonts w:asciiTheme="majorBidi" w:hAnsiTheme="majorBidi" w:cstheme="majorBidi"/>
            <w:sz w:val="28"/>
            <w:szCs w:val="28"/>
          </w:rPr>
          <w:delText xml:space="preserve"> fixed and it is being tested again and again to make sure that it is going to be extensively used</w:delText>
        </w:r>
        <w:r w:rsidR="001F6DAE" w:rsidRPr="006E1948" w:rsidDel="002903BB">
          <w:rPr>
            <w:rFonts w:asciiTheme="majorBidi" w:hAnsiTheme="majorBidi" w:cstheme="majorBidi"/>
            <w:sz w:val="28"/>
            <w:szCs w:val="28"/>
          </w:rPr>
          <w:delText xml:space="preserve"> in educational environments and is going to help solve the problems faster and easier</w:delText>
        </w:r>
        <w:r w:rsidRPr="006E1948" w:rsidDel="002903BB">
          <w:rPr>
            <w:rFonts w:asciiTheme="majorBidi" w:hAnsiTheme="majorBidi" w:cstheme="majorBidi"/>
            <w:sz w:val="28"/>
            <w:szCs w:val="28"/>
          </w:rPr>
          <w:delText>. At last the results of evaluations from a classroom that has used the system is compared to that of a classroom that has not. Evaluations are used to prove or change the hypothesis and to improve the system</w:delText>
        </w:r>
        <w:r w:rsidR="004A6266" w:rsidRPr="006E1948" w:rsidDel="002903BB">
          <w:rPr>
            <w:rFonts w:asciiTheme="majorBidi" w:hAnsiTheme="majorBidi" w:cstheme="majorBidi"/>
            <w:sz w:val="28"/>
            <w:szCs w:val="28"/>
          </w:rPr>
          <w:delText xml:space="preserve">. Our goal is to make this system as user friendly as possible </w:delText>
        </w:r>
        <w:r w:rsidR="001F6DAE" w:rsidRPr="006E1948" w:rsidDel="002903BB">
          <w:rPr>
            <w:rFonts w:asciiTheme="majorBidi" w:hAnsiTheme="majorBidi" w:cstheme="majorBidi"/>
            <w:sz w:val="28"/>
            <w:szCs w:val="28"/>
          </w:rPr>
          <w:delText>and make it usable for all students, staff and professors in educational environments.</w:delText>
        </w:r>
      </w:del>
      <w:del w:id="180" w:author="Benyamin" w:date="2015-10-20T11:14:00Z">
        <w:r w:rsidR="001F6DAE" w:rsidRPr="006E1948" w:rsidDel="0017139E">
          <w:rPr>
            <w:rFonts w:asciiTheme="majorBidi" w:hAnsiTheme="majorBidi" w:cstheme="majorBidi"/>
            <w:sz w:val="28"/>
            <w:szCs w:val="28"/>
          </w:rPr>
          <w:delText xml:space="preserve"> </w:delText>
        </w:r>
      </w:del>
    </w:p>
    <w:sectPr w:rsidR="009F2C11" w:rsidRPr="00C648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enyamin" w:date="2015-10-19T12:43:00Z" w:initials="B">
    <w:p w14:paraId="22F8D49C" w14:textId="77777777" w:rsidR="00570458" w:rsidRDefault="00570458">
      <w:pPr>
        <w:pStyle w:val="CommentText"/>
      </w:pPr>
      <w:r>
        <w:rPr>
          <w:rStyle w:val="CommentReference"/>
        </w:rPr>
        <w:annotationRef/>
      </w:r>
      <w:r>
        <w:t>Perhaps we find another introductory sentence</w:t>
      </w:r>
    </w:p>
  </w:comment>
  <w:comment w:id="10" w:author="Benyamin" w:date="2015-10-19T12:44:00Z" w:initials="B">
    <w:p w14:paraId="3F012CE7" w14:textId="77777777" w:rsidR="00570458" w:rsidRDefault="00570458">
      <w:pPr>
        <w:pStyle w:val="CommentText"/>
      </w:pPr>
      <w:r>
        <w:rPr>
          <w:rStyle w:val="CommentReference"/>
        </w:rPr>
        <w:annotationRef/>
      </w:r>
      <w:r>
        <w:t>Teaching or learning</w:t>
      </w:r>
    </w:p>
  </w:comment>
  <w:comment w:id="13" w:author="Benyamin" w:date="2015-10-19T12:49:00Z" w:initials="B">
    <w:p w14:paraId="2B2477A8" w14:textId="77777777" w:rsidR="00570458" w:rsidRDefault="00570458" w:rsidP="00570458">
      <w:pPr>
        <w:pStyle w:val="CommentText"/>
      </w:pPr>
      <w:r>
        <w:t>We conducted e</w:t>
      </w:r>
      <w:r>
        <w:rPr>
          <w:rStyle w:val="CommentReference"/>
        </w:rPr>
        <w:annotationRef/>
      </w:r>
      <w:r>
        <w:t>xtensive empirical (research using) domain observations and user interviews</w:t>
      </w:r>
    </w:p>
  </w:comment>
  <w:comment w:id="54" w:author="Benyamin" w:date="2015-10-19T13:10:00Z" w:initials="B">
    <w:p w14:paraId="310F246D" w14:textId="77777777" w:rsidR="00FE29DC" w:rsidRDefault="00FE29DC">
      <w:pPr>
        <w:pStyle w:val="CommentText"/>
      </w:pPr>
      <w:r>
        <w:rPr>
          <w:rStyle w:val="CommentReference"/>
        </w:rPr>
        <w:annotationRef/>
      </w:r>
      <w:r>
        <w:t>Needs breakdown and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8D49C" w15:done="0"/>
  <w15:commentEx w15:paraId="3F012CE7" w15:done="0"/>
  <w15:commentEx w15:paraId="2B2477A8" w15:done="0"/>
  <w15:commentEx w15:paraId="310F24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767AA"/>
    <w:multiLevelType w:val="hybridMultilevel"/>
    <w:tmpl w:val="C2F49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57EE9"/>
    <w:multiLevelType w:val="hybridMultilevel"/>
    <w:tmpl w:val="EAF443F8"/>
    <w:lvl w:ilvl="0" w:tplc="D1AC414C">
      <w:start w:val="1"/>
      <w:numFmt w:val="bullet"/>
      <w:lvlText w:val="•"/>
      <w:lvlJc w:val="left"/>
      <w:pPr>
        <w:tabs>
          <w:tab w:val="num" w:pos="720"/>
        </w:tabs>
        <w:ind w:left="720" w:hanging="360"/>
      </w:pPr>
      <w:rPr>
        <w:rFonts w:ascii="Arial" w:hAnsi="Arial" w:hint="default"/>
      </w:rPr>
    </w:lvl>
    <w:lvl w:ilvl="1" w:tplc="82C89132">
      <w:start w:val="1"/>
      <w:numFmt w:val="bullet"/>
      <w:lvlText w:val="•"/>
      <w:lvlJc w:val="left"/>
      <w:pPr>
        <w:tabs>
          <w:tab w:val="num" w:pos="1440"/>
        </w:tabs>
        <w:ind w:left="1440" w:hanging="360"/>
      </w:pPr>
      <w:rPr>
        <w:rFonts w:ascii="Arial" w:hAnsi="Arial" w:hint="default"/>
      </w:rPr>
    </w:lvl>
    <w:lvl w:ilvl="2" w:tplc="BC4E7A66" w:tentative="1">
      <w:start w:val="1"/>
      <w:numFmt w:val="bullet"/>
      <w:lvlText w:val="•"/>
      <w:lvlJc w:val="left"/>
      <w:pPr>
        <w:tabs>
          <w:tab w:val="num" w:pos="2160"/>
        </w:tabs>
        <w:ind w:left="2160" w:hanging="360"/>
      </w:pPr>
      <w:rPr>
        <w:rFonts w:ascii="Arial" w:hAnsi="Arial" w:hint="default"/>
      </w:rPr>
    </w:lvl>
    <w:lvl w:ilvl="3" w:tplc="2ECC9080" w:tentative="1">
      <w:start w:val="1"/>
      <w:numFmt w:val="bullet"/>
      <w:lvlText w:val="•"/>
      <w:lvlJc w:val="left"/>
      <w:pPr>
        <w:tabs>
          <w:tab w:val="num" w:pos="2880"/>
        </w:tabs>
        <w:ind w:left="2880" w:hanging="360"/>
      </w:pPr>
      <w:rPr>
        <w:rFonts w:ascii="Arial" w:hAnsi="Arial" w:hint="default"/>
      </w:rPr>
    </w:lvl>
    <w:lvl w:ilvl="4" w:tplc="21A871BE" w:tentative="1">
      <w:start w:val="1"/>
      <w:numFmt w:val="bullet"/>
      <w:lvlText w:val="•"/>
      <w:lvlJc w:val="left"/>
      <w:pPr>
        <w:tabs>
          <w:tab w:val="num" w:pos="3600"/>
        </w:tabs>
        <w:ind w:left="3600" w:hanging="360"/>
      </w:pPr>
      <w:rPr>
        <w:rFonts w:ascii="Arial" w:hAnsi="Arial" w:hint="default"/>
      </w:rPr>
    </w:lvl>
    <w:lvl w:ilvl="5" w:tplc="F9583872" w:tentative="1">
      <w:start w:val="1"/>
      <w:numFmt w:val="bullet"/>
      <w:lvlText w:val="•"/>
      <w:lvlJc w:val="left"/>
      <w:pPr>
        <w:tabs>
          <w:tab w:val="num" w:pos="4320"/>
        </w:tabs>
        <w:ind w:left="4320" w:hanging="360"/>
      </w:pPr>
      <w:rPr>
        <w:rFonts w:ascii="Arial" w:hAnsi="Arial" w:hint="default"/>
      </w:rPr>
    </w:lvl>
    <w:lvl w:ilvl="6" w:tplc="F8E4FD02" w:tentative="1">
      <w:start w:val="1"/>
      <w:numFmt w:val="bullet"/>
      <w:lvlText w:val="•"/>
      <w:lvlJc w:val="left"/>
      <w:pPr>
        <w:tabs>
          <w:tab w:val="num" w:pos="5040"/>
        </w:tabs>
        <w:ind w:left="5040" w:hanging="360"/>
      </w:pPr>
      <w:rPr>
        <w:rFonts w:ascii="Arial" w:hAnsi="Arial" w:hint="default"/>
      </w:rPr>
    </w:lvl>
    <w:lvl w:ilvl="7" w:tplc="02909182" w:tentative="1">
      <w:start w:val="1"/>
      <w:numFmt w:val="bullet"/>
      <w:lvlText w:val="•"/>
      <w:lvlJc w:val="left"/>
      <w:pPr>
        <w:tabs>
          <w:tab w:val="num" w:pos="5760"/>
        </w:tabs>
        <w:ind w:left="5760" w:hanging="360"/>
      </w:pPr>
      <w:rPr>
        <w:rFonts w:ascii="Arial" w:hAnsi="Arial" w:hint="default"/>
      </w:rPr>
    </w:lvl>
    <w:lvl w:ilvl="8" w:tplc="CEB46A80" w:tentative="1">
      <w:start w:val="1"/>
      <w:numFmt w:val="bullet"/>
      <w:lvlText w:val="•"/>
      <w:lvlJc w:val="left"/>
      <w:pPr>
        <w:tabs>
          <w:tab w:val="num" w:pos="6480"/>
        </w:tabs>
        <w:ind w:left="6480" w:hanging="360"/>
      </w:pPr>
      <w:rPr>
        <w:rFonts w:ascii="Arial" w:hAnsi="Arial" w:hint="default"/>
      </w:rPr>
    </w:lvl>
  </w:abstractNum>
  <w:abstractNum w:abstractNumId="2">
    <w:nsid w:val="65524684"/>
    <w:multiLevelType w:val="hybridMultilevel"/>
    <w:tmpl w:val="DA04797C"/>
    <w:lvl w:ilvl="0" w:tplc="A2960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60248"/>
    <w:multiLevelType w:val="hybridMultilevel"/>
    <w:tmpl w:val="51BAD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Y">
    <w15:presenceInfo w15:providerId="None" w15:userId="SONY"/>
  </w15:person>
  <w15:person w15:author="Benyamin">
    <w15:presenceInfo w15:providerId="None" w15:userId="Beny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64"/>
    <w:rsid w:val="000427FF"/>
    <w:rsid w:val="00084EFD"/>
    <w:rsid w:val="000B792E"/>
    <w:rsid w:val="000B7FE0"/>
    <w:rsid w:val="000F04D9"/>
    <w:rsid w:val="000F246C"/>
    <w:rsid w:val="001001AE"/>
    <w:rsid w:val="001403F9"/>
    <w:rsid w:val="00153B39"/>
    <w:rsid w:val="0017139E"/>
    <w:rsid w:val="001758CD"/>
    <w:rsid w:val="001861B3"/>
    <w:rsid w:val="00193B1C"/>
    <w:rsid w:val="001A0F32"/>
    <w:rsid w:val="001D3672"/>
    <w:rsid w:val="001D73C4"/>
    <w:rsid w:val="001F3E7E"/>
    <w:rsid w:val="001F6DAE"/>
    <w:rsid w:val="00204FD4"/>
    <w:rsid w:val="002529FE"/>
    <w:rsid w:val="002903BB"/>
    <w:rsid w:val="0029152E"/>
    <w:rsid w:val="002C128C"/>
    <w:rsid w:val="002C2222"/>
    <w:rsid w:val="002C2903"/>
    <w:rsid w:val="002D601A"/>
    <w:rsid w:val="003146DF"/>
    <w:rsid w:val="00332189"/>
    <w:rsid w:val="00372E5A"/>
    <w:rsid w:val="003A38BD"/>
    <w:rsid w:val="003B0593"/>
    <w:rsid w:val="003E3E76"/>
    <w:rsid w:val="003E7B75"/>
    <w:rsid w:val="00400FD9"/>
    <w:rsid w:val="00431C26"/>
    <w:rsid w:val="004406D6"/>
    <w:rsid w:val="004455E3"/>
    <w:rsid w:val="00446377"/>
    <w:rsid w:val="00483A68"/>
    <w:rsid w:val="004937F2"/>
    <w:rsid w:val="004A6266"/>
    <w:rsid w:val="004B2E1A"/>
    <w:rsid w:val="004C130A"/>
    <w:rsid w:val="004E3BDE"/>
    <w:rsid w:val="005053A9"/>
    <w:rsid w:val="005322F4"/>
    <w:rsid w:val="00546527"/>
    <w:rsid w:val="00570458"/>
    <w:rsid w:val="00570461"/>
    <w:rsid w:val="005815CF"/>
    <w:rsid w:val="005968F1"/>
    <w:rsid w:val="005A2A79"/>
    <w:rsid w:val="005C5457"/>
    <w:rsid w:val="005D6CFA"/>
    <w:rsid w:val="005F5B7E"/>
    <w:rsid w:val="00601034"/>
    <w:rsid w:val="006115B5"/>
    <w:rsid w:val="0061362A"/>
    <w:rsid w:val="00622BDA"/>
    <w:rsid w:val="00623D32"/>
    <w:rsid w:val="006310B5"/>
    <w:rsid w:val="006541A1"/>
    <w:rsid w:val="006751DA"/>
    <w:rsid w:val="006A3382"/>
    <w:rsid w:val="006B046F"/>
    <w:rsid w:val="006B7D24"/>
    <w:rsid w:val="006D170D"/>
    <w:rsid w:val="006D78B0"/>
    <w:rsid w:val="006E0F1C"/>
    <w:rsid w:val="006E1948"/>
    <w:rsid w:val="006F2F02"/>
    <w:rsid w:val="00703078"/>
    <w:rsid w:val="0070400E"/>
    <w:rsid w:val="00713CE2"/>
    <w:rsid w:val="00715030"/>
    <w:rsid w:val="00752840"/>
    <w:rsid w:val="00761A9D"/>
    <w:rsid w:val="00797901"/>
    <w:rsid w:val="007A6FBE"/>
    <w:rsid w:val="007A700F"/>
    <w:rsid w:val="007B6B1E"/>
    <w:rsid w:val="007E5AD0"/>
    <w:rsid w:val="00816265"/>
    <w:rsid w:val="00827EF1"/>
    <w:rsid w:val="00843581"/>
    <w:rsid w:val="008436EF"/>
    <w:rsid w:val="00917C09"/>
    <w:rsid w:val="00934195"/>
    <w:rsid w:val="009B734F"/>
    <w:rsid w:val="009D343A"/>
    <w:rsid w:val="009D645B"/>
    <w:rsid w:val="009F2C11"/>
    <w:rsid w:val="009F325E"/>
    <w:rsid w:val="00A14EAE"/>
    <w:rsid w:val="00A21F23"/>
    <w:rsid w:val="00A3441E"/>
    <w:rsid w:val="00A46D14"/>
    <w:rsid w:val="00A47D76"/>
    <w:rsid w:val="00A74B8B"/>
    <w:rsid w:val="00A87518"/>
    <w:rsid w:val="00A9596E"/>
    <w:rsid w:val="00AC7BDE"/>
    <w:rsid w:val="00B224E7"/>
    <w:rsid w:val="00B25739"/>
    <w:rsid w:val="00B73B98"/>
    <w:rsid w:val="00BE313F"/>
    <w:rsid w:val="00C12E2C"/>
    <w:rsid w:val="00C62278"/>
    <w:rsid w:val="00C648B5"/>
    <w:rsid w:val="00C95175"/>
    <w:rsid w:val="00CA2746"/>
    <w:rsid w:val="00CA5B3C"/>
    <w:rsid w:val="00CC485A"/>
    <w:rsid w:val="00CD096B"/>
    <w:rsid w:val="00CF3120"/>
    <w:rsid w:val="00D3268F"/>
    <w:rsid w:val="00D508AC"/>
    <w:rsid w:val="00D64390"/>
    <w:rsid w:val="00D70E3C"/>
    <w:rsid w:val="00D71964"/>
    <w:rsid w:val="00D77935"/>
    <w:rsid w:val="00DE7BFA"/>
    <w:rsid w:val="00E11F51"/>
    <w:rsid w:val="00E30E9F"/>
    <w:rsid w:val="00E3196E"/>
    <w:rsid w:val="00E5476E"/>
    <w:rsid w:val="00E66733"/>
    <w:rsid w:val="00E92648"/>
    <w:rsid w:val="00E95998"/>
    <w:rsid w:val="00EE12A8"/>
    <w:rsid w:val="00EF6764"/>
    <w:rsid w:val="00F22329"/>
    <w:rsid w:val="00F85A4A"/>
    <w:rsid w:val="00FC4043"/>
    <w:rsid w:val="00FD5FAA"/>
    <w:rsid w:val="00FE2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49B"/>
  <w15:chartTrackingRefBased/>
  <w15:docId w15:val="{2D1B573B-B387-472A-9434-AEB6674E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1C"/>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0458"/>
    <w:rPr>
      <w:sz w:val="16"/>
      <w:szCs w:val="16"/>
    </w:rPr>
  </w:style>
  <w:style w:type="paragraph" w:styleId="CommentText">
    <w:name w:val="annotation text"/>
    <w:basedOn w:val="Normal"/>
    <w:link w:val="CommentTextChar"/>
    <w:uiPriority w:val="99"/>
    <w:semiHidden/>
    <w:unhideWhenUsed/>
    <w:rsid w:val="00570458"/>
    <w:pPr>
      <w:spacing w:line="240" w:lineRule="auto"/>
    </w:pPr>
    <w:rPr>
      <w:sz w:val="20"/>
      <w:szCs w:val="20"/>
    </w:rPr>
  </w:style>
  <w:style w:type="character" w:customStyle="1" w:styleId="CommentTextChar">
    <w:name w:val="Comment Text Char"/>
    <w:basedOn w:val="DefaultParagraphFont"/>
    <w:link w:val="CommentText"/>
    <w:uiPriority w:val="99"/>
    <w:semiHidden/>
    <w:rsid w:val="00570458"/>
    <w:rPr>
      <w:sz w:val="20"/>
      <w:szCs w:val="20"/>
    </w:rPr>
  </w:style>
  <w:style w:type="paragraph" w:styleId="CommentSubject">
    <w:name w:val="annotation subject"/>
    <w:basedOn w:val="CommentText"/>
    <w:next w:val="CommentText"/>
    <w:link w:val="CommentSubjectChar"/>
    <w:uiPriority w:val="99"/>
    <w:semiHidden/>
    <w:unhideWhenUsed/>
    <w:rsid w:val="00570458"/>
    <w:rPr>
      <w:b/>
      <w:bCs/>
    </w:rPr>
  </w:style>
  <w:style w:type="character" w:customStyle="1" w:styleId="CommentSubjectChar">
    <w:name w:val="Comment Subject Char"/>
    <w:basedOn w:val="CommentTextChar"/>
    <w:link w:val="CommentSubject"/>
    <w:uiPriority w:val="99"/>
    <w:semiHidden/>
    <w:rsid w:val="00570458"/>
    <w:rPr>
      <w:b/>
      <w:bCs/>
      <w:sz w:val="20"/>
      <w:szCs w:val="20"/>
    </w:rPr>
  </w:style>
  <w:style w:type="paragraph" w:styleId="BalloonText">
    <w:name w:val="Balloon Text"/>
    <w:basedOn w:val="Normal"/>
    <w:link w:val="BalloonTextChar"/>
    <w:uiPriority w:val="99"/>
    <w:semiHidden/>
    <w:unhideWhenUsed/>
    <w:rsid w:val="00570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1569">
      <w:bodyDiv w:val="1"/>
      <w:marLeft w:val="0"/>
      <w:marRight w:val="0"/>
      <w:marTop w:val="0"/>
      <w:marBottom w:val="0"/>
      <w:divBdr>
        <w:top w:val="none" w:sz="0" w:space="0" w:color="auto"/>
        <w:left w:val="none" w:sz="0" w:space="0" w:color="auto"/>
        <w:bottom w:val="none" w:sz="0" w:space="0" w:color="auto"/>
        <w:right w:val="none" w:sz="0" w:space="0" w:color="auto"/>
      </w:divBdr>
      <w:divsChild>
        <w:div w:id="1751267011">
          <w:marLeft w:val="144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122</cp:revision>
  <cp:lastPrinted>2015-10-23T12:16:00Z</cp:lastPrinted>
  <dcterms:created xsi:type="dcterms:W3CDTF">2015-10-16T13:58:00Z</dcterms:created>
  <dcterms:modified xsi:type="dcterms:W3CDTF">2015-10-23T12:17:00Z</dcterms:modified>
</cp:coreProperties>
</file>